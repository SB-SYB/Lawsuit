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137D" w14:textId="3047890F" w:rsidR="0000276C" w:rsidRPr="00390399" w:rsidRDefault="00191246" w:rsidP="00390399">
      <w:pPr>
        <w:rPr>
          <w:rFonts w:ascii="MS Mincho" w:eastAsia="等线" w:hAnsi="MS Mincho"/>
        </w:rPr>
      </w:pPr>
      <w:r w:rsidRPr="00191246">
        <w:rPr>
          <w:rFonts w:ascii="MS Mincho" w:hAnsi="MS Mincho" w:hint="eastAsia"/>
        </w:rPr>
        <w:t>事件申立：</w:t>
      </w:r>
      <w:r w:rsidR="00F927D8">
        <w:rPr>
          <w:rFonts w:ascii="MS Mincho" w:hAnsi="MS Mincho" w:hint="eastAsia"/>
        </w:rPr>
        <w:t>令和</w:t>
      </w:r>
      <w:r w:rsidR="000612E0">
        <w:rPr>
          <w:rFonts w:ascii="MS Mincho" w:hAnsi="MS Mincho" w:hint="eastAsia"/>
        </w:rPr>
        <w:t>４</w:t>
      </w:r>
      <w:r w:rsidR="00F12D3A">
        <w:rPr>
          <w:rFonts w:ascii="MS Mincho" w:hAnsi="MS Mincho" w:hint="eastAsia"/>
        </w:rPr>
        <w:t>年</w:t>
      </w:r>
      <w:r w:rsidR="00BC2F1E">
        <w:rPr>
          <w:rFonts w:ascii="MS Mincho" w:hAnsi="MS Mincho" w:hint="eastAsia"/>
        </w:rPr>
        <w:t>（</w:t>
      </w:r>
      <w:r w:rsidR="000612E0">
        <w:rPr>
          <w:rFonts w:ascii="MS Mincho" w:hAnsi="MS Mincho" w:hint="eastAsia"/>
        </w:rPr>
        <w:t xml:space="preserve">　</w:t>
      </w:r>
      <w:r w:rsidR="00BC2F1E">
        <w:rPr>
          <w:rFonts w:ascii="MS Mincho" w:hAnsi="MS Mincho" w:hint="eastAsia"/>
        </w:rPr>
        <w:t>）</w:t>
      </w:r>
      <w:r w:rsidR="00612C5A">
        <w:rPr>
          <w:rFonts w:ascii="MS Mincho" w:hAnsi="MS Mincho" w:hint="eastAsia"/>
        </w:rPr>
        <w:t>第</w:t>
      </w:r>
      <w:r w:rsidR="000612E0">
        <w:rPr>
          <w:rFonts w:ascii="MS Mincho" w:hAnsi="MS Mincho" w:hint="eastAsia"/>
        </w:rPr>
        <w:t xml:space="preserve">　　　　</w:t>
      </w:r>
      <w:r w:rsidR="00612C5A">
        <w:rPr>
          <w:rFonts w:ascii="MS Mincho" w:hAnsi="MS Mincho" w:hint="eastAsia"/>
        </w:rPr>
        <w:t>号</w:t>
      </w:r>
      <w:r w:rsidR="0000276C">
        <w:rPr>
          <w:rFonts w:ascii="MS Mincho" w:hAnsi="MS Mincho" w:hint="eastAsia"/>
        </w:rPr>
        <w:t xml:space="preserve">　</w:t>
      </w:r>
      <w:r w:rsidR="00BB758A" w:rsidRPr="00BB758A">
        <w:rPr>
          <w:rFonts w:ascii="MS Mincho" w:hAnsi="MS Mincho" w:hint="eastAsia"/>
        </w:rPr>
        <w:t>公務員不作為・職権濫用・人権侵犯事件</w:t>
      </w:r>
    </w:p>
    <w:p w14:paraId="65BEF4A1" w14:textId="77777777" w:rsidR="000F1605" w:rsidRDefault="000F1605" w:rsidP="0000276C">
      <w:pPr>
        <w:pStyle w:val="a5"/>
        <w:spacing w:line="354" w:lineRule="exact"/>
        <w:rPr>
          <w:spacing w:val="0"/>
        </w:rPr>
      </w:pPr>
    </w:p>
    <w:p w14:paraId="464B65B2" w14:textId="721C5145" w:rsidR="0000276C" w:rsidRDefault="00F12D3A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>申立人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5E276E">
        <w:rPr>
          <w:rFonts w:ascii="MS Mincho" w:hAnsi="MS Mincho" w:hint="eastAsia"/>
          <w:lang w:eastAsia="zh-CN"/>
        </w:rPr>
        <w:t>孫　樹斌</w:t>
      </w:r>
    </w:p>
    <w:p w14:paraId="5F88E992" w14:textId="77777777" w:rsidR="006C5720" w:rsidRDefault="00F12D3A" w:rsidP="0000276C">
      <w:pPr>
        <w:pStyle w:val="a5"/>
        <w:rPr>
          <w:rFonts w:ascii="MS Mincho" w:eastAsiaTheme="minorEastAsia" w:hAnsi="MS Mincho"/>
          <w:lang w:eastAsia="zh-CN"/>
        </w:rPr>
      </w:pPr>
      <w:r>
        <w:rPr>
          <w:rFonts w:ascii="MS Mincho" w:hAnsi="MS Mincho" w:hint="eastAsia"/>
          <w:lang w:eastAsia="zh-CN"/>
        </w:rPr>
        <w:t>相手方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6C5720">
        <w:rPr>
          <w:rFonts w:ascii="MS Mincho" w:hAnsi="MS Mincho" w:hint="eastAsia"/>
          <w:lang w:eastAsia="zh-CN"/>
        </w:rPr>
        <w:t>日本国</w:t>
      </w:r>
    </w:p>
    <w:p w14:paraId="55893BD9" w14:textId="32A9A84F" w:rsidR="0000276C" w:rsidRDefault="005E276E" w:rsidP="006C5720">
      <w:pPr>
        <w:pStyle w:val="a5"/>
        <w:ind w:firstLineChars="500" w:firstLine="1130"/>
        <w:rPr>
          <w:rFonts w:ascii="MS Mincho" w:hAnsi="MS Mincho"/>
          <w:lang w:eastAsia="zh-CN"/>
        </w:rPr>
      </w:pPr>
      <w:r>
        <w:rPr>
          <w:rFonts w:ascii="MS Mincho" w:hAnsi="MS Mincho" w:hint="eastAsia"/>
          <w:lang w:eastAsia="zh-CN"/>
        </w:rPr>
        <w:t>東京都</w:t>
      </w:r>
    </w:p>
    <w:p w14:paraId="48834867" w14:textId="31AABBB0" w:rsidR="005E276E" w:rsidRDefault="005E276E" w:rsidP="0000276C">
      <w:pPr>
        <w:pStyle w:val="a5"/>
        <w:rPr>
          <w:rFonts w:ascii="MS Mincho" w:hAnsi="MS Mincho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東京都</w:t>
      </w:r>
      <w:r w:rsidR="006C5720">
        <w:rPr>
          <w:rFonts w:ascii="MS Mincho" w:hAnsi="MS Mincho" w:hint="eastAsia"/>
          <w:lang w:eastAsia="zh-CN"/>
        </w:rPr>
        <w:t>江東区</w:t>
      </w:r>
    </w:p>
    <w:p w14:paraId="7D1071D7" w14:textId="63D37DD0" w:rsidR="005E276E" w:rsidRDefault="005E276E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</w:t>
      </w:r>
    </w:p>
    <w:p w14:paraId="0CC9DA0A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</w:rPr>
      </w:pPr>
      <w:r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</w:rPr>
      </w:pPr>
    </w:p>
    <w:p w14:paraId="34003C01" w14:textId="2F5DB1E6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</w:rPr>
        <w:t xml:space="preserve">　　　　　　　　　　　　　　　　　　　　</w:t>
      </w:r>
      <w:r>
        <w:rPr>
          <w:rFonts w:eastAsia="Times New Roman" w:cs="Times New Roman"/>
          <w:spacing w:val="1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5703C7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5703C7">
        <w:rPr>
          <w:rFonts w:ascii="MS Mincho" w:hAnsi="MS Mincho" w:hint="eastAsia"/>
        </w:rPr>
        <w:t>０</w:t>
      </w:r>
      <w:r w:rsidR="00E34DCA">
        <w:rPr>
          <w:rFonts w:ascii="MS Mincho" w:eastAsia="Yu Mincho" w:hAnsi="MS Mincho" w:hint="eastAsia"/>
        </w:rPr>
        <w:t>４</w:t>
      </w:r>
      <w:r>
        <w:rPr>
          <w:rFonts w:ascii="MS Mincho" w:hAnsi="MS Mincho" w:hint="eastAsia"/>
        </w:rPr>
        <w:t xml:space="preserve">　月　</w:t>
      </w:r>
      <w:r w:rsidR="00556236">
        <w:rPr>
          <w:rFonts w:ascii="MS Mincho" w:hAnsi="MS Mincho" w:hint="eastAsia"/>
        </w:rPr>
        <w:t>２</w:t>
      </w:r>
      <w:r w:rsidR="00482D17">
        <w:rPr>
          <w:rFonts w:ascii="MS Mincho" w:hAnsi="MS Mincho" w:hint="eastAsia"/>
        </w:rPr>
        <w:t>０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2FEF7100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東京地方裁判所民事第　　</w:t>
      </w:r>
      <w:r w:rsidR="00C811BB">
        <w:rPr>
          <w:rFonts w:ascii="MS Mincho" w:hAnsi="MS Mincho" w:hint="eastAsia"/>
        </w:rPr>
        <w:t xml:space="preserve">　　</w:t>
      </w:r>
      <w:r>
        <w:rPr>
          <w:rFonts w:ascii="MS Mincho" w:hAnsi="MS Mincho" w:hint="eastAsia"/>
        </w:rPr>
        <w:t>部　係</w:t>
      </w:r>
      <w:r>
        <w:rPr>
          <w:rFonts w:eastAsia="Times New Roman" w:cs="Times New Roman"/>
          <w:spacing w:val="1"/>
        </w:rPr>
        <w:t xml:space="preserve">  </w:t>
      </w:r>
      <w:r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5E2E39D6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C811BB">
        <w:rPr>
          <w:rFonts w:ascii="MS Mincho" w:hAnsi="MS Mincho" w:hint="eastAsia"/>
        </w:rPr>
        <w:t>申立人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6E5892FD" w:rsidR="00D74048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甲１：</w:t>
            </w:r>
            <w:r w:rsidR="00D74048" w:rsidRPr="00ED4A21">
              <w:rPr>
                <w:rFonts w:hint="eastAsia"/>
                <w:spacing w:val="0"/>
              </w:rPr>
              <w:t>三菱</w:t>
            </w:r>
            <w:r w:rsidR="00D74048" w:rsidRPr="00ED4A21">
              <w:rPr>
                <w:rFonts w:hint="eastAsia"/>
                <w:spacing w:val="0"/>
              </w:rPr>
              <w:t>UFJ</w:t>
            </w:r>
            <w:r w:rsidR="00D74048" w:rsidRPr="00ED4A21">
              <w:rPr>
                <w:rFonts w:hint="eastAsia"/>
                <w:spacing w:val="0"/>
              </w:rPr>
              <w:t>銀行</w:t>
            </w:r>
            <w:r w:rsidR="00DD0F88">
              <w:rPr>
                <w:rFonts w:hint="eastAsia"/>
                <w:spacing w:val="0"/>
              </w:rPr>
              <w:t>関連</w:t>
            </w:r>
            <w:r w:rsidR="006B2EA1" w:rsidRPr="00ED4A21">
              <w:rPr>
                <w:rFonts w:hint="eastAsia"/>
                <w:spacing w:val="0"/>
              </w:rPr>
              <w:t>の文書</w:t>
            </w:r>
          </w:p>
        </w:tc>
      </w:tr>
      <w:tr w:rsidR="003B46EC" w14:paraId="63AB4B4C" w14:textId="77777777" w:rsidTr="007719CB">
        <w:tc>
          <w:tcPr>
            <w:tcW w:w="1045" w:type="dxa"/>
          </w:tcPr>
          <w:p w14:paraId="44A6BBDA" w14:textId="266302E0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4B8163A0" w14:textId="75778757" w:rsidR="003B46EC" w:rsidRPr="00772C9B" w:rsidRDefault="003B46EC" w:rsidP="003B46EC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カードご利用に関するご連絡</w:t>
            </w:r>
          </w:p>
        </w:tc>
        <w:tc>
          <w:tcPr>
            <w:tcW w:w="674" w:type="dxa"/>
          </w:tcPr>
          <w:p w14:paraId="7FB2669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DD7CB44" w14:textId="7A1710FC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61F39B3E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</w:t>
            </w:r>
            <w:r w:rsidRPr="00C64D7C">
              <w:rPr>
                <w:rFonts w:ascii="MS Mincho" w:hAnsi="MS Mincho" w:hint="eastAsia"/>
                <w:spacing w:val="0"/>
              </w:rPr>
              <w:t>11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Pr="00C64D7C">
              <w:rPr>
                <w:rFonts w:ascii="MS Mincho" w:hAnsi="MS Mincho" w:hint="eastAsia"/>
                <w:spacing w:val="0"/>
              </w:rPr>
              <w:t>24</w:t>
            </w:r>
          </w:p>
        </w:tc>
        <w:tc>
          <w:tcPr>
            <w:tcW w:w="1340" w:type="dxa"/>
          </w:tcPr>
          <w:p w14:paraId="2F7DEB5F" w14:textId="59977190" w:rsidR="003B46EC" w:rsidRDefault="003B46EC" w:rsidP="003B46EC">
            <w:pPr>
              <w:pStyle w:val="a5"/>
            </w:pPr>
            <w:r>
              <w:rPr>
                <w:rFonts w:hint="eastAsia"/>
              </w:rPr>
              <w:t>三菱</w:t>
            </w:r>
            <w:r>
              <w:rPr>
                <w:rFonts w:hint="eastAsia"/>
              </w:rPr>
              <w:t>UFJ</w:t>
            </w:r>
            <w:r>
              <w:rPr>
                <w:rFonts w:hint="eastAsia"/>
              </w:rPr>
              <w:t>銀行</w:t>
            </w:r>
          </w:p>
        </w:tc>
        <w:tc>
          <w:tcPr>
            <w:tcW w:w="2773" w:type="dxa"/>
          </w:tcPr>
          <w:p w14:paraId="21EC8B90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悪意な訴訟されたら被害した。</w:t>
            </w:r>
          </w:p>
          <w:p w14:paraId="0CBB6B3D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DC0D4" w14:textId="4BEBB2B6" w:rsidR="003B46EC" w:rsidRDefault="003B46EC" w:rsidP="003B46E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3B46EC" w14:paraId="6B740F14" w14:textId="77777777" w:rsidTr="007719CB">
        <w:tc>
          <w:tcPr>
            <w:tcW w:w="1045" w:type="dxa"/>
          </w:tcPr>
          <w:p w14:paraId="65612F08" w14:textId="6178156B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5C56213E" w14:textId="316A5464" w:rsidR="003B46EC" w:rsidRPr="00772C9B" w:rsidRDefault="003B46EC" w:rsidP="003B46EC">
            <w:pPr>
              <w:pStyle w:val="a5"/>
              <w:rPr>
                <w:spacing w:val="0"/>
              </w:rPr>
            </w:pPr>
            <w:r w:rsidRPr="002F7C52">
              <w:rPr>
                <w:rFonts w:hint="eastAsia"/>
                <w:spacing w:val="0"/>
              </w:rPr>
              <w:t>三菱</w:t>
            </w:r>
            <w:r w:rsidRPr="002F7C52">
              <w:rPr>
                <w:rFonts w:hint="eastAsia"/>
                <w:spacing w:val="0"/>
              </w:rPr>
              <w:t>UFJ</w:t>
            </w:r>
            <w:r w:rsidRPr="002F7C52">
              <w:rPr>
                <w:rFonts w:hint="eastAsia"/>
                <w:spacing w:val="0"/>
              </w:rPr>
              <w:t>銀行</w:t>
            </w:r>
            <w:r w:rsidRPr="002F7C52">
              <w:rPr>
                <w:rFonts w:hint="eastAsia"/>
                <w:spacing w:val="0"/>
              </w:rPr>
              <w:t>MUFG</w:t>
            </w:r>
            <w:r w:rsidRPr="002F7C52">
              <w:rPr>
                <w:rFonts w:hint="eastAsia"/>
                <w:spacing w:val="0"/>
              </w:rPr>
              <w:t>クレジットカード利用可能枠変更</w:t>
            </w:r>
          </w:p>
        </w:tc>
        <w:tc>
          <w:tcPr>
            <w:tcW w:w="674" w:type="dxa"/>
          </w:tcPr>
          <w:p w14:paraId="0D93BF62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6F463178" w14:textId="7821D429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E4C2A6" w14:textId="44D526A0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01</w:t>
            </w:r>
          </w:p>
        </w:tc>
        <w:tc>
          <w:tcPr>
            <w:tcW w:w="1340" w:type="dxa"/>
          </w:tcPr>
          <w:p w14:paraId="4D0C5676" w14:textId="40379A2C" w:rsidR="003B46EC" w:rsidRDefault="003B46EC" w:rsidP="003B46EC">
            <w:pPr>
              <w:pStyle w:val="a5"/>
            </w:pPr>
            <w:r w:rsidRPr="00B441B9">
              <w:rPr>
                <w:rFonts w:eastAsiaTheme="minorEastAsia" w:hint="eastAsia"/>
                <w:spacing w:val="0"/>
              </w:rPr>
              <w:t>三菱</w:t>
            </w:r>
            <w:r w:rsidRPr="00B441B9">
              <w:rPr>
                <w:rFonts w:eastAsiaTheme="minorEastAsia" w:hint="eastAsia"/>
                <w:spacing w:val="0"/>
              </w:rPr>
              <w:t>UFJ</w:t>
            </w:r>
            <w:r w:rsidRPr="00B441B9">
              <w:rPr>
                <w:rFonts w:eastAsiaTheme="minorEastAsia" w:hint="eastAsia"/>
                <w:spacing w:val="0"/>
              </w:rPr>
              <w:t>銀行</w:t>
            </w:r>
            <w:r w:rsidRPr="00B441B9">
              <w:rPr>
                <w:rFonts w:eastAsiaTheme="minorEastAsia" w:hint="eastAsia"/>
                <w:spacing w:val="0"/>
              </w:rPr>
              <w:t>MUFG</w:t>
            </w:r>
            <w:r>
              <w:rPr>
                <w:rFonts w:ascii="Yu Mincho" w:eastAsia="Yu Mincho" w:hAnsi="Yu Mincho" w:hint="eastAsia"/>
                <w:spacing w:val="0"/>
              </w:rPr>
              <w:t>カード</w:t>
            </w:r>
          </w:p>
        </w:tc>
        <w:tc>
          <w:tcPr>
            <w:tcW w:w="2773" w:type="dxa"/>
          </w:tcPr>
          <w:p w14:paraId="30225FD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1C40E2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6D5DC5F4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8020B8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3B46EC" w14:paraId="58B6B520" w14:textId="77777777" w:rsidTr="007719CB">
        <w:tc>
          <w:tcPr>
            <w:tcW w:w="1045" w:type="dxa"/>
          </w:tcPr>
          <w:p w14:paraId="0857A07A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4B416ED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F4EDE1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568F3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2BE05B30" w14:textId="65C190A4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171927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62CC967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4DD6C50F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4352B65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72A75BB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12F37B60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5F376542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3483F1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46EC" w14:paraId="05661B00" w14:textId="77777777" w:rsidTr="007719CB">
        <w:tc>
          <w:tcPr>
            <w:tcW w:w="1045" w:type="dxa"/>
          </w:tcPr>
          <w:p w14:paraId="222B4CAF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2298D78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E23E55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223160C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F2521C4" w14:textId="7711AE76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8D28B5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5F6CB0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7C5ED87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DA3CB03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6FB01451" w14:textId="5A64E6F1" w:rsidR="003B46EC" w:rsidRDefault="003B46EC" w:rsidP="003B46EC">
            <w:pPr>
              <w:pStyle w:val="a5"/>
              <w:rPr>
                <w:spacing w:val="0"/>
              </w:rPr>
            </w:pPr>
          </w:p>
          <w:p w14:paraId="5FD979F9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291DB9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5535DBB1" w14:textId="77777777" w:rsidTr="007719CB">
        <w:tc>
          <w:tcPr>
            <w:tcW w:w="1045" w:type="dxa"/>
          </w:tcPr>
          <w:p w14:paraId="18D8BC08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DB23634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986D41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4825CC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48D644AD" w14:textId="082D2405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F158E3E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FEC1DB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46CB875E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4BF8FA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3F6C84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405FC686" w14:textId="77777777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4FE5F6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65F13FED" w14:textId="77777777" w:rsidTr="00104CA9">
        <w:tc>
          <w:tcPr>
            <w:tcW w:w="1045" w:type="dxa"/>
          </w:tcPr>
          <w:p w14:paraId="228F2668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9C84F73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8C116CE" w14:textId="77777777" w:rsidR="00BD2DF1" w:rsidRPr="007F70DB" w:rsidRDefault="00BD2DF1" w:rsidP="00BD2DF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274F145" w14:textId="5294D16C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330E5A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B58C971" w14:textId="6BBA5EAC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834EB09" w14:textId="67CECD5D" w:rsidR="00BD2DF1" w:rsidRDefault="00BD2DF1" w:rsidP="00BD2DF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129A332" w14:textId="03A963BF" w:rsidR="00BD2DF1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566705C" w14:textId="14644CA3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D2DF1" w14:paraId="1A7920BB" w14:textId="77777777" w:rsidTr="002C123C">
        <w:tc>
          <w:tcPr>
            <w:tcW w:w="9362" w:type="dxa"/>
            <w:gridSpan w:val="7"/>
          </w:tcPr>
          <w:p w14:paraId="2ABC7249" w14:textId="6BCF102C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</w:rPr>
              <w:t>UR</w:t>
            </w:r>
          </w:p>
        </w:tc>
      </w:tr>
      <w:tr w:rsidR="00BD2DF1" w14:paraId="544FC806" w14:textId="77777777" w:rsidTr="007719CB">
        <w:tc>
          <w:tcPr>
            <w:tcW w:w="1045" w:type="dxa"/>
          </w:tcPr>
          <w:p w14:paraId="732254A0" w14:textId="547C5FA3" w:rsidR="00BD2DF1" w:rsidRPr="00772C9B" w:rsidRDefault="005F4F1B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２の１</w:t>
            </w:r>
          </w:p>
        </w:tc>
        <w:tc>
          <w:tcPr>
            <w:tcW w:w="1719" w:type="dxa"/>
          </w:tcPr>
          <w:p w14:paraId="0715720B" w14:textId="0C99EBEB" w:rsidR="00BD2DF1" w:rsidRPr="00772C9B" w:rsidRDefault="005F4F1B" w:rsidP="00BD2DF1">
            <w:pPr>
              <w:pStyle w:val="a5"/>
              <w:rPr>
                <w:spacing w:val="0"/>
              </w:rPr>
            </w:pPr>
            <w:r w:rsidRPr="005F4F1B">
              <w:rPr>
                <w:rFonts w:hint="eastAsia"/>
                <w:spacing w:val="0"/>
              </w:rPr>
              <w:t>飛び未納家賃　支払の確認などについて</w:t>
            </w:r>
          </w:p>
        </w:tc>
        <w:tc>
          <w:tcPr>
            <w:tcW w:w="674" w:type="dxa"/>
          </w:tcPr>
          <w:p w14:paraId="2C704E24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5CC4C378" w14:textId="6B72949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38BCAA2" w14:textId="60AFC207" w:rsidR="00BD2DF1" w:rsidRPr="00C64D7C" w:rsidRDefault="00DE225C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/6/16</w:t>
            </w:r>
          </w:p>
        </w:tc>
        <w:tc>
          <w:tcPr>
            <w:tcW w:w="1340" w:type="dxa"/>
          </w:tcPr>
          <w:p w14:paraId="24E95BE1" w14:textId="3125DA63" w:rsidR="00BD2DF1" w:rsidRDefault="00DE225C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0BBE8D10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88980D6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E5B92D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31A49B1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42D4E1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277694F7" w14:textId="528A06A2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B3D937D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D2DF1" w14:paraId="1687B1FE" w14:textId="77777777" w:rsidTr="007719CB">
        <w:tc>
          <w:tcPr>
            <w:tcW w:w="1045" w:type="dxa"/>
          </w:tcPr>
          <w:p w14:paraId="0E80BF97" w14:textId="2233F432" w:rsidR="00BD2DF1" w:rsidRPr="00772C9B" w:rsidRDefault="00D93AD9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２の２</w:t>
            </w:r>
          </w:p>
        </w:tc>
        <w:tc>
          <w:tcPr>
            <w:tcW w:w="1719" w:type="dxa"/>
          </w:tcPr>
          <w:p w14:paraId="7C42C8B6" w14:textId="01EF943E" w:rsidR="00BD2DF1" w:rsidRPr="00772C9B" w:rsidRDefault="00D93AD9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家賃支払の確認等について</w:t>
            </w:r>
          </w:p>
        </w:tc>
        <w:tc>
          <w:tcPr>
            <w:tcW w:w="674" w:type="dxa"/>
          </w:tcPr>
          <w:p w14:paraId="43F850F9" w14:textId="3AF963A8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291AEB8D" w14:textId="28473B1F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CB3666" w14:textId="4FFCADFC" w:rsidR="00BD2DF1" w:rsidRPr="00C64D7C" w:rsidRDefault="00D93AD9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022/3/16</w:t>
            </w:r>
          </w:p>
        </w:tc>
        <w:tc>
          <w:tcPr>
            <w:tcW w:w="1340" w:type="dxa"/>
          </w:tcPr>
          <w:p w14:paraId="76F2A70A" w14:textId="7D11DBB0" w:rsidR="00BD2DF1" w:rsidRDefault="00DE225C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595BB3B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594093F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97E864C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0934B3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2EB41C97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5FF2F7B" w14:textId="0DB9DF31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9CD5D79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D2DF1" w14:paraId="32471479" w14:textId="77777777" w:rsidTr="007719CB">
        <w:tc>
          <w:tcPr>
            <w:tcW w:w="1045" w:type="dxa"/>
          </w:tcPr>
          <w:p w14:paraId="2BC420B6" w14:textId="7D3017AD" w:rsidR="00BD2DF1" w:rsidRPr="00772C9B" w:rsidRDefault="00CB22AC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２の３</w:t>
            </w:r>
          </w:p>
        </w:tc>
        <w:tc>
          <w:tcPr>
            <w:tcW w:w="1719" w:type="dxa"/>
          </w:tcPr>
          <w:p w14:paraId="1E27BAF0" w14:textId="7BCA1B52" w:rsidR="00BD2DF1" w:rsidRPr="00772C9B" w:rsidRDefault="00CB22AC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家賃支払済みの明細票</w:t>
            </w:r>
          </w:p>
        </w:tc>
        <w:tc>
          <w:tcPr>
            <w:tcW w:w="674" w:type="dxa"/>
          </w:tcPr>
          <w:p w14:paraId="747F99EE" w14:textId="01BA73E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753B5456" w14:textId="5E412609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1F6E91" w14:textId="5776864F" w:rsidR="00BD2DF1" w:rsidRPr="00C64D7C" w:rsidRDefault="00CB22AC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6</w:t>
            </w:r>
            <w:r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25</w:t>
            </w:r>
          </w:p>
        </w:tc>
        <w:tc>
          <w:tcPr>
            <w:tcW w:w="1340" w:type="dxa"/>
          </w:tcPr>
          <w:p w14:paraId="50E165F3" w14:textId="7C98A1B0" w:rsidR="00BD2DF1" w:rsidRDefault="00865384" w:rsidP="00BD2DF1">
            <w:pPr>
              <w:pStyle w:val="a5"/>
            </w:pPr>
            <w:r>
              <w:rPr>
                <w:rFonts w:hint="eastAsia"/>
              </w:rPr>
              <w:t>みずほ銀行</w:t>
            </w:r>
          </w:p>
        </w:tc>
        <w:tc>
          <w:tcPr>
            <w:tcW w:w="2773" w:type="dxa"/>
          </w:tcPr>
          <w:p w14:paraId="40402EBD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3973372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A663A6C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CEABADD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94E790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210FABC" w14:textId="540FB2E2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6FF643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48D76073" w14:textId="77777777" w:rsidTr="007719CB">
        <w:tc>
          <w:tcPr>
            <w:tcW w:w="1045" w:type="dxa"/>
          </w:tcPr>
          <w:p w14:paraId="025BBCF5" w14:textId="16C63410" w:rsidR="00BD2DF1" w:rsidRPr="00772C9B" w:rsidRDefault="000003EA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２の４</w:t>
            </w:r>
          </w:p>
        </w:tc>
        <w:tc>
          <w:tcPr>
            <w:tcW w:w="1719" w:type="dxa"/>
          </w:tcPr>
          <w:p w14:paraId="146CBE33" w14:textId="66EC2A80" w:rsidR="00BD2DF1" w:rsidRPr="00772C9B" w:rsidRDefault="007C6592" w:rsidP="00BD2DF1">
            <w:pPr>
              <w:pStyle w:val="a5"/>
              <w:rPr>
                <w:spacing w:val="0"/>
              </w:rPr>
            </w:pPr>
            <w:r w:rsidRPr="007C6592">
              <w:rPr>
                <w:rFonts w:hint="eastAsia"/>
                <w:spacing w:val="0"/>
              </w:rPr>
              <w:t>家賃支払方法</w:t>
            </w:r>
          </w:p>
        </w:tc>
        <w:tc>
          <w:tcPr>
            <w:tcW w:w="674" w:type="dxa"/>
          </w:tcPr>
          <w:p w14:paraId="4D5E663A" w14:textId="02308C83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2AC9710A" w14:textId="3984953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025431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D64A130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6734C69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76A2CE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47F26F6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FFCFF3B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5C05E15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888698F" w14:textId="07D872FF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46527C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57E17E89" w14:textId="77777777" w:rsidTr="007719CB">
        <w:tc>
          <w:tcPr>
            <w:tcW w:w="1045" w:type="dxa"/>
          </w:tcPr>
          <w:p w14:paraId="23F9C0D4" w14:textId="516AE953" w:rsidR="00BD2DF1" w:rsidRPr="00772C9B" w:rsidRDefault="007E53C8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２の５</w:t>
            </w:r>
          </w:p>
        </w:tc>
        <w:tc>
          <w:tcPr>
            <w:tcW w:w="1719" w:type="dxa"/>
          </w:tcPr>
          <w:p w14:paraId="3F67508B" w14:textId="2E6A9390" w:rsidR="00BD2DF1" w:rsidRPr="00772C9B" w:rsidRDefault="00851D5D" w:rsidP="00BD2DF1">
            <w:pPr>
              <w:pStyle w:val="a5"/>
              <w:rPr>
                <w:spacing w:val="0"/>
              </w:rPr>
            </w:pPr>
            <w:r w:rsidRPr="00851D5D">
              <w:rPr>
                <w:rFonts w:hint="eastAsia"/>
                <w:spacing w:val="0"/>
              </w:rPr>
              <w:t>家賃など支払催告及び条件付契約解除通知</w:t>
            </w:r>
          </w:p>
        </w:tc>
        <w:tc>
          <w:tcPr>
            <w:tcW w:w="674" w:type="dxa"/>
          </w:tcPr>
          <w:p w14:paraId="025DE953" w14:textId="11B5C548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7989C1EE" w14:textId="67CCD67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4E1B4B5" w14:textId="50516751" w:rsidR="00BD2DF1" w:rsidRPr="00C64D7C" w:rsidRDefault="009D5DEF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022/4/4</w:t>
            </w:r>
          </w:p>
        </w:tc>
        <w:tc>
          <w:tcPr>
            <w:tcW w:w="1340" w:type="dxa"/>
          </w:tcPr>
          <w:p w14:paraId="51DE574C" w14:textId="69677E2C" w:rsidR="00BD2DF1" w:rsidRDefault="00FF2E8B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0528041B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FE0897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0CBA3B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3A96EFA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8E366E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9C7ECC1" w14:textId="4B752A45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5D28266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D2DF1" w14:paraId="69B65991" w14:textId="77777777" w:rsidTr="007719CB">
        <w:tc>
          <w:tcPr>
            <w:tcW w:w="1045" w:type="dxa"/>
          </w:tcPr>
          <w:p w14:paraId="6DA942F3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17A66F5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E05A554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9A457B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1FCC7017" w14:textId="20C4E26A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F4E6D8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E48A0B1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3C2ED06E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AFED03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C86E064" w14:textId="489DEFB9" w:rsidR="00BD2DF1" w:rsidRDefault="00BD2DF1" w:rsidP="00BD2DF1">
            <w:pPr>
              <w:pStyle w:val="a5"/>
              <w:rPr>
                <w:spacing w:val="0"/>
              </w:rPr>
            </w:pPr>
          </w:p>
          <w:p w14:paraId="6E025AE1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D5B337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ED265F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349974B" w14:textId="77777777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93DFA41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29358A79" w14:textId="77777777" w:rsidTr="00B660F5">
        <w:tc>
          <w:tcPr>
            <w:tcW w:w="1045" w:type="dxa"/>
          </w:tcPr>
          <w:p w14:paraId="7BA150F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A85EEF1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6ABC3E8" w14:textId="77777777" w:rsidR="00BD2DF1" w:rsidRPr="007F70DB" w:rsidRDefault="00BD2DF1" w:rsidP="00BD2DF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7D796B4" w14:textId="368793B1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0A39C33F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4BD629D" w14:textId="65040879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607CF81A" w14:textId="66C5F9D3" w:rsidR="00BD2DF1" w:rsidRDefault="00BD2DF1" w:rsidP="00BD2DF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546D9D5" w14:textId="540DF4C2" w:rsidR="00BD2DF1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A1F98CB" w14:textId="36739FE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D2DF1" w14:paraId="46562A15" w14:textId="77777777" w:rsidTr="00292081">
        <w:tc>
          <w:tcPr>
            <w:tcW w:w="9362" w:type="dxa"/>
            <w:gridSpan w:val="7"/>
          </w:tcPr>
          <w:p w14:paraId="4564C7EA" w14:textId="0C4E4590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３：</w:t>
            </w:r>
            <w:r w:rsidR="00112781"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</w:tr>
      <w:tr w:rsidR="00BD2DF1" w14:paraId="650AAD4B" w14:textId="77777777" w:rsidTr="007719CB">
        <w:tc>
          <w:tcPr>
            <w:tcW w:w="1045" w:type="dxa"/>
          </w:tcPr>
          <w:p w14:paraId="7CCAA301" w14:textId="5BEB69BB" w:rsidR="00BD2DF1" w:rsidRPr="00772C9B" w:rsidRDefault="009C6263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 w:rsidR="00BD2DF1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04DC53E7" w14:textId="4516F66F" w:rsidR="00BD2DF1" w:rsidRPr="00772C9B" w:rsidRDefault="00BD2DF1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手紙（宛先：深川警察署）</w:t>
            </w:r>
          </w:p>
        </w:tc>
        <w:tc>
          <w:tcPr>
            <w:tcW w:w="674" w:type="dxa"/>
          </w:tcPr>
          <w:p w14:paraId="1CF8C91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138B862F" w14:textId="0F46EC6B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A77491" w14:textId="2EE88AC8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</w:t>
            </w:r>
            <w:r w:rsidRPr="00C64D7C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352FC10F" w14:textId="2A20E031" w:rsidR="00BD2DF1" w:rsidRDefault="00BD2DF1" w:rsidP="00BD2DF1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4A4580DB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676D2F38" w14:textId="0ADBB3FB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994502B" w14:textId="77777777" w:rsidR="007C6EFF" w:rsidRDefault="007C6EFF" w:rsidP="00BD2DF1">
            <w:pPr>
              <w:pStyle w:val="a5"/>
              <w:rPr>
                <w:rFonts w:eastAsiaTheme="minorEastAsia" w:hint="eastAsia"/>
                <w:spacing w:val="0"/>
                <w:lang w:eastAsia="zh-CN"/>
              </w:rPr>
            </w:pPr>
          </w:p>
          <w:p w14:paraId="040E22E3" w14:textId="77777777" w:rsidR="00BD2DF1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D5D080D" w14:textId="2C33C9F5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45162E8E" w14:textId="77777777" w:rsidTr="007719CB">
        <w:tc>
          <w:tcPr>
            <w:tcW w:w="1045" w:type="dxa"/>
          </w:tcPr>
          <w:p w14:paraId="03956102" w14:textId="60DD065A" w:rsidR="00BD2DF1" w:rsidRPr="00772C9B" w:rsidRDefault="008C1EA1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 w:rsidR="00BD2DF1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14B7339D" w14:textId="5A7CBEEF" w:rsidR="00BD2DF1" w:rsidRPr="00772C9B" w:rsidRDefault="00BD2DF1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手紙（宛先：孫樹斌）</w:t>
            </w:r>
          </w:p>
        </w:tc>
        <w:tc>
          <w:tcPr>
            <w:tcW w:w="674" w:type="dxa"/>
          </w:tcPr>
          <w:p w14:paraId="7EB5AEDD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5343D61E" w14:textId="1B023E89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C7A0CB2" w14:textId="4025D720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</w:t>
            </w:r>
            <w:r w:rsidRPr="00C64D7C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2145F3AA" w14:textId="06BAB9CD" w:rsidR="00BD2DF1" w:rsidRDefault="00BD2DF1" w:rsidP="00BD2DF1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4476926A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13DBB50B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6EBD13E0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13A182EC" w14:textId="77777777" w:rsidR="00BD2DF1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6285A1F" w14:textId="59D78DAD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79AC" w14:paraId="5C6E15A8" w14:textId="77777777" w:rsidTr="007719CB">
        <w:tc>
          <w:tcPr>
            <w:tcW w:w="1045" w:type="dxa"/>
          </w:tcPr>
          <w:p w14:paraId="39B029C5" w14:textId="77777777" w:rsidR="003B79AC" w:rsidRPr="00EF3428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363F3486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03F6ED3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2F7CE78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1CEB6DF" w14:textId="67B8A9DB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4A59B5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96066A5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325935B7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36E6A5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5DF1B882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D40429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546B1B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24EA560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7E2B411E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0E52F0D8" w14:textId="77777777" w:rsidTr="007719CB">
        <w:tc>
          <w:tcPr>
            <w:tcW w:w="1045" w:type="dxa"/>
          </w:tcPr>
          <w:p w14:paraId="6679213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6CF69662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AE90FC8" w14:textId="77777777" w:rsidR="003B79AC" w:rsidRPr="007F70DB" w:rsidRDefault="003B79AC" w:rsidP="003B79A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2A27FA0" w14:textId="3333359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9A3E19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F06DE4F" w14:textId="134D1183" w:rsidR="003B79AC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8B7DF3" w14:textId="73588811" w:rsidR="003B79AC" w:rsidRDefault="003B79AC" w:rsidP="003B79AC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36BB9DB" w14:textId="4BB4A4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6C5D396" w14:textId="34BC24D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B79AC" w:rsidRPr="00A6600C" w14:paraId="57B3C88F" w14:textId="77777777" w:rsidTr="00AA3211">
        <w:tc>
          <w:tcPr>
            <w:tcW w:w="9362" w:type="dxa"/>
            <w:gridSpan w:val="7"/>
          </w:tcPr>
          <w:p w14:paraId="521701FB" w14:textId="19D0A174" w:rsidR="00DF1A2B" w:rsidRPr="00DF1A2B" w:rsidRDefault="003B79AC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４：</w:t>
            </w:r>
            <w:r w:rsidR="002D795E">
              <w:rPr>
                <w:rFonts w:hint="eastAsia"/>
                <w:spacing w:val="0"/>
              </w:rPr>
              <w:t>東京都</w:t>
            </w:r>
            <w:r>
              <w:rPr>
                <w:rFonts w:hint="eastAsia"/>
                <w:spacing w:val="0"/>
              </w:rPr>
              <w:t>江東区役所</w:t>
            </w:r>
            <w:ins w:id="0" w:author="Japan Sun Shubin">
              <w:r w:rsidR="00DF1A2B">
                <w:rPr>
                  <w:rFonts w:hint="eastAsia"/>
                  <w:spacing w:val="0"/>
                </w:rPr>
                <w:t>（</w:t>
              </w:r>
              <w:r w:rsidR="00905407">
                <w:rPr>
                  <w:rFonts w:hint="eastAsia"/>
                  <w:spacing w:val="0"/>
                </w:rPr>
                <w:t>事件</w:t>
              </w:r>
              <w:r w:rsidR="00905407">
                <w:rPr>
                  <w:rFonts w:hint="eastAsia"/>
                  <w:spacing w:val="0"/>
                </w:rPr>
                <w:t>1</w:t>
              </w:r>
              <w:r w:rsidR="00F17452">
                <w:rPr>
                  <w:rFonts w:hint="eastAsia"/>
                  <w:spacing w:val="0"/>
                </w:rPr>
                <w:t>の基本事件</w:t>
              </w:r>
              <w:r w:rsidR="00DF1A2B">
                <w:rPr>
                  <w:rFonts w:hint="eastAsia"/>
                  <w:spacing w:val="0"/>
                </w:rPr>
                <w:t>）</w:t>
              </w:r>
            </w:ins>
          </w:p>
        </w:tc>
      </w:tr>
      <w:tr w:rsidR="003B79AC" w14:paraId="40E9BD8E" w14:textId="77777777" w:rsidTr="007719CB">
        <w:tc>
          <w:tcPr>
            <w:tcW w:w="1045" w:type="dxa"/>
          </w:tcPr>
          <w:p w14:paraId="26665F26" w14:textId="5F1E34E6" w:rsidR="003B79AC" w:rsidRPr="00EF3428" w:rsidRDefault="00724A6B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405D0A60" w14:textId="3DF196F1" w:rsidR="003B79AC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差押通知</w:t>
            </w:r>
          </w:p>
        </w:tc>
        <w:tc>
          <w:tcPr>
            <w:tcW w:w="674" w:type="dxa"/>
          </w:tcPr>
          <w:p w14:paraId="783871A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C63C8FC" w14:textId="286C9578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B2249A9" w14:textId="68AEDDDB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2021/11/12</w:t>
            </w:r>
          </w:p>
        </w:tc>
        <w:tc>
          <w:tcPr>
            <w:tcW w:w="1340" w:type="dxa"/>
          </w:tcPr>
          <w:p w14:paraId="5D709143" w14:textId="1781FC6B" w:rsidR="003B79AC" w:rsidRDefault="003B79AC" w:rsidP="003B79AC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江東区区民部納税課徴収第</w:t>
            </w:r>
            <w:r>
              <w:rPr>
                <w:rFonts w:hint="eastAsia"/>
                <w:spacing w:val="0"/>
                <w:lang w:eastAsia="zh-CN"/>
              </w:rPr>
              <w:t>2</w:t>
            </w:r>
            <w:r>
              <w:rPr>
                <w:rFonts w:hint="eastAsia"/>
                <w:spacing w:val="0"/>
                <w:lang w:eastAsia="zh-CN"/>
              </w:rPr>
              <w:t>係秋山　貞仁</w:t>
            </w:r>
          </w:p>
        </w:tc>
        <w:tc>
          <w:tcPr>
            <w:tcW w:w="2773" w:type="dxa"/>
          </w:tcPr>
          <w:p w14:paraId="08341DAB" w14:textId="77777777" w:rsidR="003B79AC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国税徴収法、</w:t>
            </w:r>
            <w:r w:rsidRPr="00BC1B37">
              <w:rPr>
                <w:rFonts w:hint="eastAsia"/>
                <w:spacing w:val="0"/>
              </w:rPr>
              <w:t>個人情報の保護に関する法律</w:t>
            </w:r>
            <w:r>
              <w:rPr>
                <w:rFonts w:hint="eastAsia"/>
                <w:spacing w:val="0"/>
              </w:rPr>
              <w:t>を違反する。</w:t>
            </w:r>
          </w:p>
          <w:p w14:paraId="340F1E4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281B25F" w14:textId="5262D195" w:rsidR="003B79AC" w:rsidRPr="007F70DB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4A4CA18" w14:textId="6A289D6D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490C7A13" w14:textId="77777777" w:rsidTr="007719CB">
        <w:tc>
          <w:tcPr>
            <w:tcW w:w="1045" w:type="dxa"/>
          </w:tcPr>
          <w:p w14:paraId="557D6AFE" w14:textId="0AC1DFAD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77E7554" w14:textId="7DB1B39C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国税庁の</w:t>
            </w:r>
            <w:r w:rsidR="00C90FD2" w:rsidRPr="00C90FD2">
              <w:rPr>
                <w:rFonts w:hint="eastAsia"/>
                <w:spacing w:val="0"/>
              </w:rPr>
              <w:t>国税徴収法基本通達</w:t>
            </w:r>
            <w:r>
              <w:rPr>
                <w:rFonts w:hint="eastAsia"/>
                <w:spacing w:val="0"/>
              </w:rPr>
              <w:t>（抜粋）</w:t>
            </w:r>
          </w:p>
        </w:tc>
        <w:tc>
          <w:tcPr>
            <w:tcW w:w="674" w:type="dxa"/>
          </w:tcPr>
          <w:p w14:paraId="0C621276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5967F64C" w14:textId="296AFA2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60B933" w14:textId="1F1472C2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AD891C" w14:textId="569EA45D" w:rsidR="003B79AC" w:rsidRDefault="00C90FD2" w:rsidP="003B79AC">
            <w:pPr>
              <w:pStyle w:val="a5"/>
            </w:pPr>
            <w:r w:rsidRPr="00C90FD2">
              <w:rPr>
                <w:rFonts w:hint="eastAsia"/>
              </w:rPr>
              <w:t>国税庁</w:t>
            </w:r>
          </w:p>
        </w:tc>
        <w:tc>
          <w:tcPr>
            <w:tcW w:w="2773" w:type="dxa"/>
          </w:tcPr>
          <w:p w14:paraId="1B8931DA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94A3EA0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129C35B7" w14:textId="77777777" w:rsidR="00162C4D" w:rsidRPr="007F70DB" w:rsidRDefault="00162C4D" w:rsidP="003B79AC">
            <w:pPr>
              <w:pStyle w:val="a5"/>
              <w:rPr>
                <w:rFonts w:hint="eastAsia"/>
                <w:spacing w:val="0"/>
              </w:rPr>
            </w:pPr>
          </w:p>
          <w:p w14:paraId="5571B7C2" w14:textId="36A444DB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6A37D59" w14:textId="23B06609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6372CB6A" w14:textId="77777777" w:rsidTr="007719CB">
        <w:tc>
          <w:tcPr>
            <w:tcW w:w="1045" w:type="dxa"/>
          </w:tcPr>
          <w:p w14:paraId="14FAA2B4" w14:textId="1709D077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6E409660" w14:textId="77F09921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江東区の納税猶予制度</w:t>
            </w:r>
          </w:p>
        </w:tc>
        <w:tc>
          <w:tcPr>
            <w:tcW w:w="674" w:type="dxa"/>
          </w:tcPr>
          <w:p w14:paraId="642F6C5D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ED5C98D" w14:textId="0A5D22DA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A1F69F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7F07C8" w14:textId="77777777" w:rsidR="003B79AC" w:rsidRDefault="003B79AC" w:rsidP="003B79AC">
            <w:pPr>
              <w:pStyle w:val="a5"/>
            </w:pPr>
          </w:p>
        </w:tc>
        <w:tc>
          <w:tcPr>
            <w:tcW w:w="2773" w:type="dxa"/>
          </w:tcPr>
          <w:p w14:paraId="320EAA5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67DD8BE8" w14:textId="77777777" w:rsidR="00162C4D" w:rsidRDefault="00162C4D" w:rsidP="003B79AC">
            <w:pPr>
              <w:pStyle w:val="a5"/>
              <w:rPr>
                <w:rFonts w:hint="eastAsia"/>
                <w:spacing w:val="0"/>
              </w:rPr>
            </w:pPr>
          </w:p>
          <w:p w14:paraId="7E5A4B36" w14:textId="28D89989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04425D" w14:textId="4147387E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7C6EFF" w14:paraId="14AECE9E" w14:textId="77777777" w:rsidTr="007719CB">
        <w:tc>
          <w:tcPr>
            <w:tcW w:w="1045" w:type="dxa"/>
          </w:tcPr>
          <w:p w14:paraId="18CC43DE" w14:textId="5C4CB037" w:rsidR="007C6EFF" w:rsidRPr="00ED4A21" w:rsidRDefault="007C6EFF" w:rsidP="007C6EFF">
            <w:pPr>
              <w:pStyle w:val="a5"/>
              <w:rPr>
                <w:rFonts w:hint="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４の４</w:t>
            </w:r>
          </w:p>
        </w:tc>
        <w:tc>
          <w:tcPr>
            <w:tcW w:w="1719" w:type="dxa"/>
          </w:tcPr>
          <w:p w14:paraId="6F5449A7" w14:textId="05110A5F" w:rsidR="007C6EFF" w:rsidRDefault="007C6EFF" w:rsidP="007C6EFF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江東区区民部納税課相談の記録</w:t>
            </w:r>
          </w:p>
        </w:tc>
        <w:tc>
          <w:tcPr>
            <w:tcW w:w="674" w:type="dxa"/>
          </w:tcPr>
          <w:p w14:paraId="79C79090" w14:textId="77777777" w:rsidR="007C6EFF" w:rsidRPr="007F70DB" w:rsidRDefault="007C6EFF" w:rsidP="007C6EFF">
            <w:pPr>
              <w:pStyle w:val="a5"/>
              <w:rPr>
                <w:spacing w:val="0"/>
              </w:rPr>
            </w:pPr>
          </w:p>
          <w:p w14:paraId="0F9A79BE" w14:textId="7801CB09" w:rsidR="007C6EFF" w:rsidRPr="007F70DB" w:rsidRDefault="007C6EFF" w:rsidP="007C6EF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43D1B0E" w14:textId="77D719AB" w:rsidR="007C6EFF" w:rsidRPr="00C64D7C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2021/12/16</w:t>
            </w:r>
          </w:p>
        </w:tc>
        <w:tc>
          <w:tcPr>
            <w:tcW w:w="1340" w:type="dxa"/>
          </w:tcPr>
          <w:p w14:paraId="2743C84C" w14:textId="77777777" w:rsidR="007C6EFF" w:rsidRDefault="007C6EFF" w:rsidP="007C6EFF">
            <w:pPr>
              <w:pStyle w:val="a5"/>
            </w:pPr>
          </w:p>
        </w:tc>
        <w:tc>
          <w:tcPr>
            <w:tcW w:w="2773" w:type="dxa"/>
          </w:tcPr>
          <w:p w14:paraId="1200A9A3" w14:textId="77777777" w:rsidR="007C6EFF" w:rsidRPr="007F70DB" w:rsidRDefault="007C6EFF" w:rsidP="007C6EF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相談の録音あり</w:t>
            </w:r>
          </w:p>
          <w:p w14:paraId="3E789713" w14:textId="77777777" w:rsidR="007C6EFF" w:rsidRPr="007F70DB" w:rsidRDefault="007C6EFF" w:rsidP="007C6EFF">
            <w:pPr>
              <w:pStyle w:val="a5"/>
              <w:rPr>
                <w:spacing w:val="0"/>
              </w:rPr>
            </w:pPr>
          </w:p>
          <w:p w14:paraId="618372E5" w14:textId="77777777" w:rsidR="007C6EFF" w:rsidRPr="007F70DB" w:rsidRDefault="007C6EFF" w:rsidP="007C6EFF">
            <w:pPr>
              <w:pStyle w:val="a5"/>
              <w:rPr>
                <w:rFonts w:hint="eastAsia"/>
                <w:spacing w:val="0"/>
              </w:rPr>
            </w:pPr>
          </w:p>
          <w:p w14:paraId="6E67C7C6" w14:textId="77777777" w:rsidR="007C6EFF" w:rsidRPr="007F70DB" w:rsidRDefault="007C6EFF" w:rsidP="007C6EF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E67F1AA" w14:textId="77777777" w:rsidR="007C6EFF" w:rsidRPr="00A723D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14:paraId="05F39236" w14:textId="77777777" w:rsidTr="007719CB">
        <w:tc>
          <w:tcPr>
            <w:tcW w:w="1045" w:type="dxa"/>
          </w:tcPr>
          <w:p w14:paraId="15B7F07F" w14:textId="7668A9C8" w:rsidR="00CD72F7" w:rsidRPr="00ED4A21" w:rsidRDefault="00CD72F7" w:rsidP="00CD72F7">
            <w:pPr>
              <w:pStyle w:val="a5"/>
              <w:rPr>
                <w:rFonts w:hint="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４の５</w:t>
            </w:r>
          </w:p>
        </w:tc>
        <w:tc>
          <w:tcPr>
            <w:tcW w:w="1719" w:type="dxa"/>
          </w:tcPr>
          <w:p w14:paraId="4C9200EE" w14:textId="28465817" w:rsidR="00CD72F7" w:rsidRDefault="00CD72F7" w:rsidP="00CD72F7">
            <w:pPr>
              <w:pStyle w:val="a5"/>
              <w:rPr>
                <w:rFonts w:hint="eastAsia"/>
                <w:spacing w:val="0"/>
                <w:lang w:eastAsia="zh-CN"/>
              </w:rPr>
            </w:pPr>
            <w:r w:rsidRPr="00A7765B">
              <w:rPr>
                <w:rFonts w:hint="eastAsia"/>
                <w:spacing w:val="0"/>
                <w:lang w:eastAsia="zh-CN"/>
              </w:rPr>
              <w:t>江東区役所納税課差押換価</w:t>
            </w:r>
          </w:p>
        </w:tc>
        <w:tc>
          <w:tcPr>
            <w:tcW w:w="674" w:type="dxa"/>
          </w:tcPr>
          <w:p w14:paraId="183A82EB" w14:textId="2DAE3CB4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7BD2214" w14:textId="105B90C6" w:rsidR="00CD72F7" w:rsidRPr="00C64D7C" w:rsidRDefault="00CD72F7" w:rsidP="00CD72F7">
            <w:pPr>
              <w:pStyle w:val="a5"/>
              <w:rPr>
                <w:rFonts w:ascii="MS Mincho" w:hAnsi="MS Mincho" w:hint="eastAsia"/>
                <w:spacing w:val="0"/>
              </w:rPr>
            </w:pPr>
            <w:r w:rsidRPr="00F2139A">
              <w:rPr>
                <w:rFonts w:ascii="MS Mincho" w:hAnsi="MS Mincho" w:hint="eastAsia"/>
                <w:spacing w:val="0"/>
              </w:rPr>
              <w:t>202</w:t>
            </w:r>
            <w:r w:rsidRPr="00F2139A">
              <w:rPr>
                <w:rFonts w:ascii="MS Mincho" w:hAnsi="MS Mincho"/>
                <w:spacing w:val="0"/>
              </w:rPr>
              <w:t>2/01/06</w:t>
            </w:r>
          </w:p>
        </w:tc>
        <w:tc>
          <w:tcPr>
            <w:tcW w:w="1340" w:type="dxa"/>
          </w:tcPr>
          <w:p w14:paraId="4DD10F4A" w14:textId="23CDA511" w:rsidR="00CD72F7" w:rsidRDefault="00CD72F7" w:rsidP="00CD72F7">
            <w:pPr>
              <w:pStyle w:val="a5"/>
              <w:rPr>
                <w:lang w:eastAsia="zh-CN"/>
              </w:rPr>
            </w:pPr>
            <w:r w:rsidRPr="00AD37A7">
              <w:rPr>
                <w:rFonts w:eastAsiaTheme="minorEastAsia" w:hint="eastAsia"/>
                <w:spacing w:val="0"/>
                <w:lang w:eastAsia="zh-CN"/>
              </w:rPr>
              <w:t>江東区区民部納税課</w:t>
            </w:r>
            <w:r>
              <w:rPr>
                <w:rFonts w:hint="eastAsia"/>
                <w:spacing w:val="0"/>
                <w:lang w:eastAsia="zh-CN"/>
              </w:rPr>
              <w:t>徴収第</w:t>
            </w:r>
            <w:r>
              <w:rPr>
                <w:spacing w:val="0"/>
                <w:lang w:eastAsia="zh-CN"/>
              </w:rPr>
              <w:t>1</w:t>
            </w:r>
            <w:r>
              <w:rPr>
                <w:rFonts w:hint="eastAsia"/>
                <w:spacing w:val="0"/>
                <w:lang w:eastAsia="zh-CN"/>
              </w:rPr>
              <w:t>係野川</w:t>
            </w:r>
          </w:p>
        </w:tc>
        <w:tc>
          <w:tcPr>
            <w:tcW w:w="2773" w:type="dxa"/>
          </w:tcPr>
          <w:p w14:paraId="23424C4D" w14:textId="77777777" w:rsidR="00CD72F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4175F89E" w14:textId="77777777" w:rsidR="00CD72F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6B1F41AE" w14:textId="77777777" w:rsidR="00CD72F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6844624C" w14:textId="77777777" w:rsidR="00CD72F7" w:rsidRDefault="00CD72F7" w:rsidP="00CD72F7">
            <w:pPr>
              <w:pStyle w:val="a5"/>
              <w:rPr>
                <w:rFonts w:hint="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927A733" w14:textId="77777777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227BE457" w14:textId="77777777" w:rsidR="00CD72F7" w:rsidRPr="00A723D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14:paraId="50606BA0" w14:textId="77777777" w:rsidTr="006B0815">
        <w:tc>
          <w:tcPr>
            <w:tcW w:w="1045" w:type="dxa"/>
          </w:tcPr>
          <w:p w14:paraId="33A011F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7E30C4B" w14:textId="77777777" w:rsidR="00CD72F7" w:rsidRPr="00ED4A21" w:rsidRDefault="00CD72F7" w:rsidP="00CD72F7">
            <w:pPr>
              <w:pStyle w:val="a5"/>
              <w:rPr>
                <w:rFonts w:hint="eastAsia"/>
                <w:spacing w:val="0"/>
                <w:lang w:eastAsia="zh-CN"/>
              </w:rPr>
            </w:pPr>
          </w:p>
        </w:tc>
        <w:tc>
          <w:tcPr>
            <w:tcW w:w="2393" w:type="dxa"/>
            <w:gridSpan w:val="2"/>
          </w:tcPr>
          <w:p w14:paraId="7A9A8C44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727D508" w14:textId="2456C8F6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82C71E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E24740A" w14:textId="7C1B41CC" w:rsidR="00CD72F7" w:rsidRPr="00C64D7C" w:rsidRDefault="00CD72F7" w:rsidP="00CD72F7">
            <w:pPr>
              <w:pStyle w:val="a5"/>
              <w:rPr>
                <w:rFonts w:ascii="MS Mincho" w:hAnsi="MS Mincho"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7847F32" w14:textId="2E9DDE0C" w:rsidR="00CD72F7" w:rsidRDefault="00CD72F7" w:rsidP="00CD72F7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11079A7" w14:textId="2EA82E4F" w:rsidR="00CD72F7" w:rsidRDefault="00CD72F7" w:rsidP="00CD72F7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017E95E" w14:textId="4D645E83" w:rsidR="00CD72F7" w:rsidRPr="00A723D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14:paraId="3EC17865" w14:textId="77777777" w:rsidTr="007719CB">
        <w:tc>
          <w:tcPr>
            <w:tcW w:w="1045" w:type="dxa"/>
          </w:tcPr>
          <w:p w14:paraId="14CADE55" w14:textId="7B74C255" w:rsidR="00CD72F7" w:rsidRPr="00EF3428" w:rsidRDefault="00CD72F7" w:rsidP="00CD72F7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４の６</w:t>
            </w:r>
          </w:p>
        </w:tc>
        <w:tc>
          <w:tcPr>
            <w:tcW w:w="1719" w:type="dxa"/>
          </w:tcPr>
          <w:p w14:paraId="45C02198" w14:textId="665BFB31" w:rsidR="00CD72F7" w:rsidRPr="00A7765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（第一回）</w:t>
            </w:r>
          </w:p>
        </w:tc>
        <w:tc>
          <w:tcPr>
            <w:tcW w:w="674" w:type="dxa"/>
          </w:tcPr>
          <w:p w14:paraId="3CBD93F7" w14:textId="6C538C49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6D59F54" w14:textId="4FE23C8D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C4E54EB" w14:textId="630186AB" w:rsidR="00CD72F7" w:rsidRPr="00F2139A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2022/01/13</w:t>
            </w:r>
          </w:p>
        </w:tc>
        <w:tc>
          <w:tcPr>
            <w:tcW w:w="1340" w:type="dxa"/>
          </w:tcPr>
          <w:p w14:paraId="641CC1DE" w14:textId="013ADB5C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76F4BDC" w14:textId="24EB1D16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69BEB3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E463D49" w14:textId="77777777" w:rsidR="00CD72F7" w:rsidRPr="00806F22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6401E5CA" w14:textId="1CD7030F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27A9F8FB" w14:textId="77777777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CD72F7" w14:paraId="51EE51FE" w14:textId="77777777" w:rsidTr="007719CB">
        <w:tc>
          <w:tcPr>
            <w:tcW w:w="1045" w:type="dxa"/>
          </w:tcPr>
          <w:p w14:paraId="6BF49032" w14:textId="5CE46AC8" w:rsidR="00CD72F7" w:rsidRPr="00EF3428" w:rsidRDefault="00CD72F7" w:rsidP="00CD72F7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４の７</w:t>
            </w:r>
          </w:p>
        </w:tc>
        <w:tc>
          <w:tcPr>
            <w:tcW w:w="1719" w:type="dxa"/>
          </w:tcPr>
          <w:p w14:paraId="204CCCCC" w14:textId="14569779" w:rsidR="00CD72F7" w:rsidRPr="00A7765B" w:rsidRDefault="00CD72F7" w:rsidP="00CD72F7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（第一回）</w:t>
            </w:r>
          </w:p>
        </w:tc>
        <w:tc>
          <w:tcPr>
            <w:tcW w:w="674" w:type="dxa"/>
          </w:tcPr>
          <w:p w14:paraId="6D380918" w14:textId="079384AB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D5960B0" w14:textId="19C1CD24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DF0AB8" w14:textId="7C7F729B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2022/01/25</w:t>
            </w:r>
          </w:p>
        </w:tc>
        <w:tc>
          <w:tcPr>
            <w:tcW w:w="1340" w:type="dxa"/>
          </w:tcPr>
          <w:p w14:paraId="0FAAF2F6" w14:textId="4050148F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3AE79573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615D3F88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2C379119" w14:textId="77777777" w:rsidR="00CD72F7" w:rsidRPr="00806F22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8A9266E" w14:textId="7D2F739B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6AC63BBB" w14:textId="77777777" w:rsidR="00CD72F7" w:rsidRPr="003B027C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CD72F7" w14:paraId="63B6DF76" w14:textId="77777777" w:rsidTr="007719CB">
        <w:tc>
          <w:tcPr>
            <w:tcW w:w="1045" w:type="dxa"/>
          </w:tcPr>
          <w:p w14:paraId="41D38C63" w14:textId="0BA229EC" w:rsidR="00CD72F7" w:rsidRPr="00EF3428" w:rsidRDefault="00CD72F7" w:rsidP="00CD72F7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４の８</w:t>
            </w:r>
          </w:p>
        </w:tc>
        <w:tc>
          <w:tcPr>
            <w:tcW w:w="1719" w:type="dxa"/>
          </w:tcPr>
          <w:p w14:paraId="6BBD9BFC" w14:textId="4780F7A7" w:rsidR="00CD72F7" w:rsidRPr="00A7765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（第二回）</w:t>
            </w:r>
          </w:p>
        </w:tc>
        <w:tc>
          <w:tcPr>
            <w:tcW w:w="674" w:type="dxa"/>
          </w:tcPr>
          <w:p w14:paraId="347251CE" w14:textId="289109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4161392" w14:textId="20B929F3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F9C026" w14:textId="7348AD4F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14</w:t>
            </w:r>
          </w:p>
        </w:tc>
        <w:tc>
          <w:tcPr>
            <w:tcW w:w="1340" w:type="dxa"/>
          </w:tcPr>
          <w:p w14:paraId="314D522A" w14:textId="31DCC99E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A8B082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2C46E79" w14:textId="3A5CE571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4CEFBB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E55DF5C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7B92D30A" w14:textId="77777777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3F66BEEA" w14:textId="77777777" w:rsidR="00CD72F7" w:rsidRPr="003B027C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CD72F7" w14:paraId="525666EB" w14:textId="77777777" w:rsidTr="007719CB">
        <w:tc>
          <w:tcPr>
            <w:tcW w:w="1045" w:type="dxa"/>
          </w:tcPr>
          <w:p w14:paraId="4A797AAF" w14:textId="45D5F423" w:rsidR="00CD72F7" w:rsidRPr="00EF3428" w:rsidRDefault="00CD72F7" w:rsidP="00CD72F7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４の９</w:t>
            </w:r>
          </w:p>
        </w:tc>
        <w:tc>
          <w:tcPr>
            <w:tcW w:w="1719" w:type="dxa"/>
          </w:tcPr>
          <w:p w14:paraId="316470BB" w14:textId="15BFF34E" w:rsidR="00CD72F7" w:rsidRPr="00A7765B" w:rsidRDefault="00CD72F7" w:rsidP="00CD72F7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（第二回）</w:t>
            </w:r>
          </w:p>
        </w:tc>
        <w:tc>
          <w:tcPr>
            <w:tcW w:w="674" w:type="dxa"/>
          </w:tcPr>
          <w:p w14:paraId="4A33AE15" w14:textId="30F85C4A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54571A6" w14:textId="3BAA47AD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25E498" w14:textId="34808D61" w:rsidR="00CD72F7" w:rsidRDefault="00CD72F7" w:rsidP="00CD72F7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3CBF554A" w14:textId="71B740AA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0E8C8ED8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21757483" w14:textId="7F80A4D6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61B713DB" w14:textId="77777777" w:rsidR="00CD72F7" w:rsidRDefault="00CD72F7" w:rsidP="00CD72F7">
            <w:pPr>
              <w:pStyle w:val="a5"/>
              <w:rPr>
                <w:rFonts w:eastAsiaTheme="minorEastAsia" w:hint="eastAsia"/>
                <w:spacing w:val="0"/>
                <w:lang w:eastAsia="zh-CN"/>
              </w:rPr>
            </w:pPr>
          </w:p>
          <w:p w14:paraId="1337C8F5" w14:textId="38459D7A" w:rsidR="00CD72F7" w:rsidRPr="00A217AA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E252702" w14:textId="692D6ED1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提出待ち</w:t>
            </w:r>
          </w:p>
        </w:tc>
      </w:tr>
      <w:tr w:rsidR="00CD72F7" w14:paraId="465B3B13" w14:textId="77777777" w:rsidTr="007719CB">
        <w:tc>
          <w:tcPr>
            <w:tcW w:w="1045" w:type="dxa"/>
          </w:tcPr>
          <w:p w14:paraId="09524CFD" w14:textId="75D03486" w:rsidR="00CD72F7" w:rsidRPr="00EF3428" w:rsidRDefault="00CD72F7" w:rsidP="00CD72F7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４の１０</w:t>
            </w:r>
          </w:p>
        </w:tc>
        <w:tc>
          <w:tcPr>
            <w:tcW w:w="1719" w:type="dxa"/>
          </w:tcPr>
          <w:p w14:paraId="35604CDE" w14:textId="5C51C2FE" w:rsidR="00CD72F7" w:rsidRPr="000443A8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（第三回）</w:t>
            </w:r>
          </w:p>
        </w:tc>
        <w:tc>
          <w:tcPr>
            <w:tcW w:w="674" w:type="dxa"/>
          </w:tcPr>
          <w:p w14:paraId="0A8435E1" w14:textId="332047F2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A71BB03" w14:textId="0D13AD6B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03E2E" w14:textId="5D142230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2022/3/3</w:t>
            </w:r>
          </w:p>
        </w:tc>
        <w:tc>
          <w:tcPr>
            <w:tcW w:w="1340" w:type="dxa"/>
          </w:tcPr>
          <w:p w14:paraId="57FE2740" w14:textId="65C363AF" w:rsidR="00CD72F7" w:rsidRPr="000443A8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6F0899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910B007" w14:textId="103DF70E" w:rsidR="00CD72F7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343B86F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C34B976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DBBBD56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1903C035" w14:textId="77777777" w:rsidTr="007719CB">
        <w:tc>
          <w:tcPr>
            <w:tcW w:w="1045" w:type="dxa"/>
          </w:tcPr>
          <w:p w14:paraId="33A97B2E" w14:textId="2EF7225D" w:rsidR="00CD72F7" w:rsidRPr="00EF3428" w:rsidRDefault="00CD72F7" w:rsidP="00CD72F7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４の１１</w:t>
            </w:r>
          </w:p>
        </w:tc>
        <w:tc>
          <w:tcPr>
            <w:tcW w:w="1719" w:type="dxa"/>
          </w:tcPr>
          <w:p w14:paraId="07E7684F" w14:textId="0291D648" w:rsidR="00CD72F7" w:rsidRPr="000443A8" w:rsidRDefault="00CD72F7" w:rsidP="00CD72F7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（第三回）</w:t>
            </w:r>
          </w:p>
        </w:tc>
        <w:tc>
          <w:tcPr>
            <w:tcW w:w="674" w:type="dxa"/>
          </w:tcPr>
          <w:p w14:paraId="4035C54E" w14:textId="3C597F1E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39954F2" w14:textId="69DF1B53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C5CB53C" w14:textId="3AC3E079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2022/3/9</w:t>
            </w:r>
          </w:p>
        </w:tc>
        <w:tc>
          <w:tcPr>
            <w:tcW w:w="1340" w:type="dxa"/>
          </w:tcPr>
          <w:p w14:paraId="4BA19929" w14:textId="47372F2E" w:rsidR="00CD72F7" w:rsidRPr="000443A8" w:rsidRDefault="00CD72F7" w:rsidP="00CD72F7">
            <w:pPr>
              <w:pStyle w:val="a5"/>
              <w:rPr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2F281EC3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3130EFFD" w14:textId="77777777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489E2564" w14:textId="77777777" w:rsidR="00CD72F7" w:rsidRPr="000662CA" w:rsidRDefault="00CD72F7" w:rsidP="00CD72F7">
            <w:pPr>
              <w:pStyle w:val="a5"/>
              <w:rPr>
                <w:rFonts w:eastAsiaTheme="minorEastAsia" w:hint="eastAsia"/>
                <w:spacing w:val="0"/>
                <w:lang w:eastAsia="zh-CN"/>
              </w:rPr>
            </w:pPr>
          </w:p>
          <w:p w14:paraId="117D95FC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9EFA117" w14:textId="77777777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CD72F7" w14:paraId="384D56C4" w14:textId="77777777" w:rsidTr="007719CB">
        <w:tc>
          <w:tcPr>
            <w:tcW w:w="1045" w:type="dxa"/>
          </w:tcPr>
          <w:p w14:paraId="54B50C39" w14:textId="2D2B2EBF" w:rsidR="00CD72F7" w:rsidRPr="00EF3428" w:rsidRDefault="00CD72F7" w:rsidP="00CD72F7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４の１２</w:t>
            </w:r>
          </w:p>
        </w:tc>
        <w:tc>
          <w:tcPr>
            <w:tcW w:w="1719" w:type="dxa"/>
          </w:tcPr>
          <w:p w14:paraId="40A2C0EC" w14:textId="69D224AB" w:rsidR="00CD72F7" w:rsidRPr="000443A8" w:rsidRDefault="00CD72F7" w:rsidP="00CD72F7">
            <w:pPr>
              <w:pStyle w:val="a5"/>
              <w:rPr>
                <w:spacing w:val="0"/>
                <w:lang w:eastAsia="zh-CN"/>
              </w:rPr>
            </w:pPr>
            <w:r w:rsidRPr="00467C21">
              <w:rPr>
                <w:rFonts w:hint="eastAsia"/>
                <w:spacing w:val="0"/>
                <w:lang w:eastAsia="zh-CN"/>
              </w:rPr>
              <w:t>江東区都民税滞納処分警告書</w:t>
            </w:r>
          </w:p>
        </w:tc>
        <w:tc>
          <w:tcPr>
            <w:tcW w:w="674" w:type="dxa"/>
          </w:tcPr>
          <w:p w14:paraId="6A1BCB20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3ECFEBE3" w14:textId="474C6A29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9992840" w14:textId="5B0E793B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2022/2/28</w:t>
            </w:r>
          </w:p>
        </w:tc>
        <w:tc>
          <w:tcPr>
            <w:tcW w:w="1340" w:type="dxa"/>
          </w:tcPr>
          <w:p w14:paraId="13A9EF5A" w14:textId="10CD0A97" w:rsidR="00CD72F7" w:rsidRPr="000443A8" w:rsidRDefault="00CD72F7" w:rsidP="00CD72F7">
            <w:pPr>
              <w:pStyle w:val="a5"/>
              <w:rPr>
                <w:spacing w:val="0"/>
                <w:lang w:eastAsia="zh-CN"/>
              </w:rPr>
            </w:pPr>
            <w:r w:rsidRPr="00046CFC">
              <w:rPr>
                <w:rFonts w:hint="eastAsia"/>
                <w:spacing w:val="0"/>
                <w:lang w:eastAsia="zh-CN"/>
              </w:rPr>
              <w:t>江東区役所納税課</w:t>
            </w:r>
          </w:p>
        </w:tc>
        <w:tc>
          <w:tcPr>
            <w:tcW w:w="2773" w:type="dxa"/>
          </w:tcPr>
          <w:p w14:paraId="5991711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BABB900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405BD2A4" w14:textId="77777777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795009D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E965526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6CAC5A92" w14:textId="77777777" w:rsidTr="007719CB">
        <w:tc>
          <w:tcPr>
            <w:tcW w:w="1045" w:type="dxa"/>
          </w:tcPr>
          <w:p w14:paraId="241A8EEF" w14:textId="77777777" w:rsidR="00CD72F7" w:rsidRPr="00EF3428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9EA31FB" w14:textId="77777777" w:rsidR="00CD72F7" w:rsidRPr="000443A8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85D478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D8EC93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88C24C8" w14:textId="09C9E00E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BC1C8" w14:textId="77777777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7F5E72D" w14:textId="77777777" w:rsidR="00CD72F7" w:rsidRPr="000443A8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20A53ED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E68C26D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13F7C743" w14:textId="08827C6A" w:rsidR="00CD72F7" w:rsidRDefault="00CD72F7" w:rsidP="00CD72F7">
            <w:pPr>
              <w:pStyle w:val="a5"/>
              <w:rPr>
                <w:spacing w:val="0"/>
              </w:rPr>
            </w:pPr>
          </w:p>
          <w:p w14:paraId="10EB9699" w14:textId="38FD25E1" w:rsidR="00CD72F7" w:rsidRDefault="00CD72F7" w:rsidP="00CD72F7">
            <w:pPr>
              <w:pStyle w:val="a5"/>
              <w:rPr>
                <w:spacing w:val="0"/>
              </w:rPr>
            </w:pPr>
          </w:p>
          <w:p w14:paraId="62A2E85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FB29B2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F770B9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0A6A3287" w14:textId="77777777" w:rsidTr="007719CB">
        <w:tc>
          <w:tcPr>
            <w:tcW w:w="1045" w:type="dxa"/>
          </w:tcPr>
          <w:p w14:paraId="4410EB7D" w14:textId="77777777" w:rsidR="00CD72F7" w:rsidRPr="00EF3428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26FEE3" w14:textId="77777777" w:rsidR="00CD72F7" w:rsidRPr="000443A8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9CEEDD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286949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B0D3A8E" w14:textId="3FFE3B25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58C4F98" w14:textId="77777777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D67DB8" w14:textId="77777777" w:rsidR="00CD72F7" w:rsidRPr="000443A8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72FC45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E8B5B60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633D46B1" w14:textId="1EB8A6B4" w:rsidR="00CD72F7" w:rsidRDefault="00CD72F7" w:rsidP="00CD72F7">
            <w:pPr>
              <w:pStyle w:val="a5"/>
              <w:rPr>
                <w:spacing w:val="0"/>
              </w:rPr>
            </w:pPr>
          </w:p>
          <w:p w14:paraId="2CE01159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1F33279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9A1CD4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F4D7ABA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12F6D5F7" w14:textId="77777777" w:rsidTr="00DC2D47">
        <w:tc>
          <w:tcPr>
            <w:tcW w:w="1045" w:type="dxa"/>
          </w:tcPr>
          <w:p w14:paraId="5D76B32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740C082" w14:textId="77777777" w:rsidR="00CD72F7" w:rsidRPr="00EF3428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FB111C2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F14C09B" w14:textId="77032680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AF1BF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A2DAED5" w14:textId="02D1BA64" w:rsidR="00CD72F7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9907E1" w14:textId="27D417AF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AD02F2A" w14:textId="5D6EA22E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FAE0B5D" w14:textId="43526F6A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14:paraId="317912BD" w14:textId="77777777" w:rsidTr="004E18F9">
        <w:tc>
          <w:tcPr>
            <w:tcW w:w="9362" w:type="dxa"/>
            <w:gridSpan w:val="7"/>
          </w:tcPr>
          <w:p w14:paraId="226901DC" w14:textId="1193F75F" w:rsidR="00CD72F7" w:rsidRPr="001D0F98" w:rsidRDefault="00CD72F7" w:rsidP="00CD72F7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</w:t>
            </w:r>
            <w:r>
              <w:rPr>
                <w:rFonts w:hint="eastAsia"/>
                <w:spacing w:val="0"/>
                <w:lang w:eastAsia="zh-CN"/>
              </w:rPr>
              <w:t>：警察署</w:t>
            </w:r>
          </w:p>
        </w:tc>
      </w:tr>
      <w:tr w:rsidR="00CD72F7" w14:paraId="3115A4CA" w14:textId="77777777" w:rsidTr="007719CB">
        <w:tc>
          <w:tcPr>
            <w:tcW w:w="1045" w:type="dxa"/>
          </w:tcPr>
          <w:p w14:paraId="31B9364F" w14:textId="43244650" w:rsidR="00CD72F7" w:rsidRPr="00EF3428" w:rsidRDefault="00CD72F7" w:rsidP="00CD72F7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５の１</w:t>
            </w:r>
          </w:p>
        </w:tc>
        <w:tc>
          <w:tcPr>
            <w:tcW w:w="1719" w:type="dxa"/>
          </w:tcPr>
          <w:p w14:paraId="29653B82" w14:textId="48D4B761" w:rsidR="00CD72F7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告訴状（江東区区民部納税課徴収第</w:t>
            </w:r>
            <w:r>
              <w:rPr>
                <w:rFonts w:hint="eastAsia"/>
                <w:spacing w:val="0"/>
              </w:rPr>
              <w:t>2</w:t>
            </w:r>
            <w:r>
              <w:rPr>
                <w:rFonts w:hint="eastAsia"/>
                <w:spacing w:val="0"/>
              </w:rPr>
              <w:t>係秋山　貞仁の違法）</w:t>
            </w:r>
          </w:p>
        </w:tc>
        <w:tc>
          <w:tcPr>
            <w:tcW w:w="674" w:type="dxa"/>
          </w:tcPr>
          <w:p w14:paraId="2BA8B6A8" w14:textId="238BD84F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740900" w14:textId="46F620E5" w:rsidR="00CD72F7" w:rsidRPr="00F2139A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D96680">
              <w:rPr>
                <w:rFonts w:ascii="MS Mincho" w:hAnsi="MS Mincho"/>
                <w:spacing w:val="0"/>
              </w:rPr>
              <w:t>2021/1</w:t>
            </w:r>
            <w:r>
              <w:rPr>
                <w:rFonts w:ascii="MS Mincho" w:hAnsi="MS Mincho" w:hint="eastAsia"/>
                <w:spacing w:val="0"/>
              </w:rPr>
              <w:t>2</w:t>
            </w:r>
            <w:r w:rsidRPr="00D96680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8</w:t>
            </w:r>
          </w:p>
        </w:tc>
        <w:tc>
          <w:tcPr>
            <w:tcW w:w="1340" w:type="dxa"/>
          </w:tcPr>
          <w:p w14:paraId="388A00CB" w14:textId="6B58D4FE" w:rsidR="00CD72F7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9F01261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19FDE1B1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3BC7FD98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2589633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214D43A4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28B788" w14:textId="1B86DE2C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CD72F7" w14:paraId="74352102" w14:textId="77777777" w:rsidTr="007719CB">
        <w:tc>
          <w:tcPr>
            <w:tcW w:w="1045" w:type="dxa"/>
          </w:tcPr>
          <w:p w14:paraId="0BCB9465" w14:textId="0FFC8C77" w:rsidR="00CD72F7" w:rsidRPr="00EF3428" w:rsidRDefault="00CD72F7" w:rsidP="00CD72F7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1C08A70F" w14:textId="33C90BA4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国選弁護人候補指名通知依頼書</w:t>
            </w:r>
          </w:p>
        </w:tc>
        <w:tc>
          <w:tcPr>
            <w:tcW w:w="674" w:type="dxa"/>
          </w:tcPr>
          <w:p w14:paraId="42D05CE8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12FD9F0D" w14:textId="4E891150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CB7CD5" w14:textId="7B6A0C84" w:rsidR="00CD72F7" w:rsidRPr="00F2139A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/12/23</w:t>
            </w:r>
          </w:p>
        </w:tc>
        <w:tc>
          <w:tcPr>
            <w:tcW w:w="1340" w:type="dxa"/>
          </w:tcPr>
          <w:p w14:paraId="6780B950" w14:textId="2E6F17B8" w:rsidR="00CD72F7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東京地方裁判所</w:t>
            </w:r>
          </w:p>
        </w:tc>
        <w:tc>
          <w:tcPr>
            <w:tcW w:w="2773" w:type="dxa"/>
          </w:tcPr>
          <w:p w14:paraId="76EDB9B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8FBAE4E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A5A989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0522C45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7936B8" w14:textId="509D944E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CD72F7" w14:paraId="394123FC" w14:textId="77777777" w:rsidTr="007719CB">
        <w:tc>
          <w:tcPr>
            <w:tcW w:w="1045" w:type="dxa"/>
          </w:tcPr>
          <w:p w14:paraId="33941DA0" w14:textId="26084AE3" w:rsidR="00CD72F7" w:rsidRPr="00EF3428" w:rsidRDefault="00CD72F7" w:rsidP="00CD72F7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６の１０</w:t>
            </w:r>
          </w:p>
        </w:tc>
        <w:tc>
          <w:tcPr>
            <w:tcW w:w="1719" w:type="dxa"/>
          </w:tcPr>
          <w:p w14:paraId="5441608F" w14:textId="272DBDD5" w:rsidR="00CD72F7" w:rsidRPr="00A7765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告訴状（江東区区役所納税課の</w:t>
            </w:r>
            <w:r w:rsidRPr="008C0072">
              <w:rPr>
                <w:rFonts w:hint="eastAsia"/>
              </w:rPr>
              <w:t>虚偽告訴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8D879B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B223B31" w14:textId="13C2966F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45C090" w14:textId="2B11ED34" w:rsidR="00CD72F7" w:rsidRDefault="00CD72F7" w:rsidP="00CD72F7">
            <w:pPr>
              <w:pStyle w:val="a5"/>
              <w:rPr>
                <w:spacing w:val="0"/>
              </w:rPr>
            </w:pPr>
            <w:r w:rsidRPr="00F2139A">
              <w:rPr>
                <w:rFonts w:ascii="MS Mincho" w:hAnsi="MS Mincho" w:hint="eastAsia"/>
                <w:spacing w:val="0"/>
              </w:rPr>
              <w:t>202</w:t>
            </w:r>
            <w:r w:rsidRPr="00F2139A">
              <w:rPr>
                <w:rFonts w:ascii="MS Mincho" w:hAnsi="MS Mincho"/>
                <w:spacing w:val="0"/>
              </w:rPr>
              <w:t>2/01/04</w:t>
            </w:r>
          </w:p>
        </w:tc>
        <w:tc>
          <w:tcPr>
            <w:tcW w:w="1340" w:type="dxa"/>
          </w:tcPr>
          <w:p w14:paraId="5DF90E3B" w14:textId="69C5A54D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E636AC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深川警察署</w:t>
            </w:r>
          </w:p>
          <w:p w14:paraId="2703BB5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536E626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36A3D6E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795F13" w14:textId="36282F13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022/1/4</w:t>
            </w:r>
          </w:p>
        </w:tc>
      </w:tr>
      <w:tr w:rsidR="00CD72F7" w14:paraId="3DB19107" w14:textId="77777777" w:rsidTr="007719CB">
        <w:tc>
          <w:tcPr>
            <w:tcW w:w="1045" w:type="dxa"/>
          </w:tcPr>
          <w:p w14:paraId="18732E56" w14:textId="3883514D" w:rsidR="00CD72F7" w:rsidRPr="00EF3428" w:rsidRDefault="00CD72F7" w:rsidP="00CD72F7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６の１７</w:t>
            </w:r>
          </w:p>
        </w:tc>
        <w:tc>
          <w:tcPr>
            <w:tcW w:w="1719" w:type="dxa"/>
          </w:tcPr>
          <w:p w14:paraId="15C551F7" w14:textId="03A63485" w:rsidR="00CD72F7" w:rsidRPr="00A7765B" w:rsidRDefault="00CD72F7" w:rsidP="00CD72F7">
            <w:pPr>
              <w:pStyle w:val="a5"/>
              <w:rPr>
                <w:spacing w:val="0"/>
              </w:rPr>
            </w:pPr>
            <w:r w:rsidRPr="007601CA">
              <w:rPr>
                <w:rFonts w:hint="eastAsia"/>
                <w:spacing w:val="0"/>
              </w:rPr>
              <w:t>警察庁</w:t>
            </w:r>
            <w:r>
              <w:rPr>
                <w:rFonts w:hint="eastAsia"/>
                <w:spacing w:val="0"/>
              </w:rPr>
              <w:t>に</w:t>
            </w:r>
            <w:r w:rsidRPr="007601CA">
              <w:rPr>
                <w:rFonts w:hint="eastAsia"/>
                <w:spacing w:val="0"/>
              </w:rPr>
              <w:t>告訴状</w:t>
            </w:r>
            <w:r>
              <w:rPr>
                <w:rFonts w:hint="eastAsia"/>
                <w:spacing w:val="0"/>
              </w:rPr>
              <w:t>（</w:t>
            </w:r>
            <w:r w:rsidRPr="007601CA">
              <w:rPr>
                <w:rFonts w:hint="eastAsia"/>
                <w:spacing w:val="0"/>
              </w:rPr>
              <w:t>深川警察署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017E06E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DE63776" w14:textId="5ADCA57C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EA95B1" w14:textId="5DC57BC2" w:rsidR="00CD72F7" w:rsidRDefault="00CD72F7" w:rsidP="00CD72F7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297D6964" w14:textId="7C29B47D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6FE18A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D0447E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846900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B40DCB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113296" w14:textId="77777777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126166CD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CD72F7" w14:paraId="7F2E0201" w14:textId="77777777" w:rsidTr="007719CB">
        <w:tc>
          <w:tcPr>
            <w:tcW w:w="1045" w:type="dxa"/>
          </w:tcPr>
          <w:p w14:paraId="1BCD0385" w14:textId="77777777" w:rsidR="00CD72F7" w:rsidRPr="00EF3428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30CD6D7" w14:textId="77777777" w:rsidR="00CD72F7" w:rsidRPr="00A7765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139B4CE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7E280B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E9AC18F" w14:textId="57704F1C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0616A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3A610DF" w14:textId="77777777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0A97B73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95CB535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74A0B899" w14:textId="0059518C" w:rsidR="00CD72F7" w:rsidRDefault="00CD72F7" w:rsidP="00CD72F7">
            <w:pPr>
              <w:pStyle w:val="a5"/>
              <w:rPr>
                <w:spacing w:val="0"/>
              </w:rPr>
            </w:pPr>
          </w:p>
          <w:p w14:paraId="2442F19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4E2346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00EA6C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CD72F7" w14:paraId="24A7584F" w14:textId="77777777" w:rsidTr="007719CB">
        <w:tc>
          <w:tcPr>
            <w:tcW w:w="1045" w:type="dxa"/>
          </w:tcPr>
          <w:p w14:paraId="78182BF4" w14:textId="77777777" w:rsidR="00CD72F7" w:rsidRPr="00EF3428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25B1731" w14:textId="6956E904" w:rsidR="00CD72F7" w:rsidRPr="00A7765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341C7CF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3F2A7C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B959B7B" w14:textId="4F1B8942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7A67A6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3E6F3FE" w14:textId="77777777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6E6D8E8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C00C96B" w14:textId="373AEB99" w:rsidR="00CD72F7" w:rsidRDefault="00CD72F7" w:rsidP="00CD72F7">
            <w:pPr>
              <w:pStyle w:val="a5"/>
              <w:rPr>
                <w:spacing w:val="0"/>
              </w:rPr>
            </w:pPr>
          </w:p>
          <w:p w14:paraId="6343F60A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453C171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E2B22F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7E8AFA7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CD72F7" w14:paraId="5D4D5799" w14:textId="77777777" w:rsidTr="007719CB">
        <w:tc>
          <w:tcPr>
            <w:tcW w:w="1045" w:type="dxa"/>
          </w:tcPr>
          <w:p w14:paraId="1F484093" w14:textId="77777777" w:rsidR="00CD72F7" w:rsidRPr="00EF3428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1E1FA94" w14:textId="77777777" w:rsidR="00CD72F7" w:rsidRPr="00A7765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6AC524B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81F2D8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556DBED" w14:textId="4F2317F8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3FFCF9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1D8A930" w14:textId="77777777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05B633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CF9A120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37DBAAC0" w14:textId="1E62C31B" w:rsidR="00CD72F7" w:rsidRDefault="00CD72F7" w:rsidP="00CD72F7">
            <w:pPr>
              <w:pStyle w:val="a5"/>
              <w:rPr>
                <w:spacing w:val="0"/>
              </w:rPr>
            </w:pPr>
          </w:p>
          <w:p w14:paraId="037DBF0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FDF49E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42367AF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CD72F7" w14:paraId="723EEE1E" w14:textId="77777777" w:rsidTr="007719CB">
        <w:tc>
          <w:tcPr>
            <w:tcW w:w="1045" w:type="dxa"/>
          </w:tcPr>
          <w:p w14:paraId="0C39254F" w14:textId="77777777" w:rsidR="00CD72F7" w:rsidRPr="00EF3428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7590512" w14:textId="77777777" w:rsidR="00CD72F7" w:rsidRPr="00A7765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1109BEE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EE6C7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D242DF2" w14:textId="7EC4711D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00395C5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95A651" w14:textId="77777777" w:rsidR="00CD72F7" w:rsidRPr="00AD37A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51345BD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0B4667A" w14:textId="538AB404" w:rsidR="00CD72F7" w:rsidRDefault="00CD72F7" w:rsidP="00CD72F7">
            <w:pPr>
              <w:pStyle w:val="a5"/>
              <w:rPr>
                <w:spacing w:val="0"/>
              </w:rPr>
            </w:pPr>
          </w:p>
          <w:p w14:paraId="0B28EEC0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3CC3D9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C1A661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CB5313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CD72F7" w14:paraId="39C93F1E" w14:textId="77777777" w:rsidTr="007719CB">
        <w:tc>
          <w:tcPr>
            <w:tcW w:w="1045" w:type="dxa"/>
          </w:tcPr>
          <w:p w14:paraId="1360CE3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578E447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3D4408B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D234457" w14:textId="00BCD430" w:rsidR="00CD72F7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724F80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D01B7F7" w14:textId="104CD08F" w:rsidR="00CD72F7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5FB4A08" w14:textId="6DE9C7FA" w:rsidR="00CD72F7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45403CD" w14:textId="3CA9AD58" w:rsidR="00CD72F7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22A2B8" w14:textId="546BD59F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14:paraId="292AE2C5" w14:textId="77777777" w:rsidTr="000B651D">
        <w:tc>
          <w:tcPr>
            <w:tcW w:w="9362" w:type="dxa"/>
            <w:gridSpan w:val="7"/>
          </w:tcPr>
          <w:p w14:paraId="1119E31F" w14:textId="64E4BFF9" w:rsidR="00CD72F7" w:rsidRPr="001F50BC" w:rsidRDefault="00CD72F7" w:rsidP="00CD72F7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</w:t>
            </w:r>
            <w:r>
              <w:rPr>
                <w:rFonts w:ascii="MS Mincho" w:hAnsi="MS Mincho"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東京法務局人権擁護部</w:t>
            </w:r>
          </w:p>
        </w:tc>
      </w:tr>
      <w:tr w:rsidR="00CD72F7" w14:paraId="0E0F6245" w14:textId="77777777" w:rsidTr="007719CB">
        <w:tc>
          <w:tcPr>
            <w:tcW w:w="1045" w:type="dxa"/>
          </w:tcPr>
          <w:p w14:paraId="5543A848" w14:textId="7421A52B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６の１</w:t>
            </w:r>
          </w:p>
        </w:tc>
        <w:tc>
          <w:tcPr>
            <w:tcW w:w="1719" w:type="dxa"/>
          </w:tcPr>
          <w:p w14:paraId="1F9BBA9C" w14:textId="1EAB2A29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 w:rsidRPr="00CB7ECF">
              <w:rPr>
                <w:rFonts w:hint="eastAsia"/>
                <w:spacing w:val="0"/>
                <w:lang w:eastAsia="zh-CN"/>
              </w:rPr>
              <w:t>人権侵犯被害申告</w:t>
            </w:r>
            <w:r w:rsidRPr="00CB7ECF">
              <w:rPr>
                <w:rFonts w:hint="eastAsia"/>
                <w:spacing w:val="0"/>
                <w:lang w:eastAsia="zh-CN"/>
              </w:rPr>
              <w:t>-</w:t>
            </w:r>
            <w:r w:rsidRPr="00CB7ECF">
              <w:rPr>
                <w:rFonts w:hint="eastAsia"/>
                <w:spacing w:val="0"/>
                <w:lang w:eastAsia="zh-CN"/>
              </w:rPr>
              <w:t>江東区役所納税課虚偽告訴</w:t>
            </w:r>
          </w:p>
        </w:tc>
        <w:tc>
          <w:tcPr>
            <w:tcW w:w="674" w:type="dxa"/>
          </w:tcPr>
          <w:p w14:paraId="277D2CE1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3452AE17" w14:textId="082F803E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ED83C4" w14:textId="21578F76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4CE4E71F" w14:textId="3727598A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BA2DB6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1C7B0D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4D831B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4F96014" w14:textId="77777777" w:rsidR="00CD72F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4835FD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E7A41F" w14:textId="77777777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3F006AD6" w14:textId="29C18C82" w:rsidR="00CD72F7" w:rsidRPr="0044341B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14:paraId="639BF12C" w14:textId="77777777" w:rsidTr="007719CB">
        <w:tc>
          <w:tcPr>
            <w:tcW w:w="1045" w:type="dxa"/>
          </w:tcPr>
          <w:p w14:paraId="0B035D0A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B15010E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C4DF24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55532B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FD64750" w14:textId="0086650E" w:rsidR="00CD72F7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7A77A5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74CB588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EDF78C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E28D74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FD7056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4DCEBEA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532AC0" w14:textId="77777777" w:rsidR="00CD72F7" w:rsidRPr="0044341B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14:paraId="49EA20AF" w14:textId="77777777" w:rsidTr="007719CB">
        <w:tc>
          <w:tcPr>
            <w:tcW w:w="1045" w:type="dxa"/>
          </w:tcPr>
          <w:p w14:paraId="7DE4AC4F" w14:textId="6FC584DC" w:rsidR="00CD72F7" w:rsidRDefault="00CD72F7" w:rsidP="00CD72F7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６の３</w:t>
            </w:r>
          </w:p>
        </w:tc>
        <w:tc>
          <w:tcPr>
            <w:tcW w:w="1719" w:type="dxa"/>
          </w:tcPr>
          <w:p w14:paraId="48B35932" w14:textId="36EAD2CC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  <w:r w:rsidRPr="00CB7ECF">
              <w:rPr>
                <w:rFonts w:hint="eastAsia"/>
                <w:spacing w:val="0"/>
                <w:lang w:eastAsia="zh-CN"/>
              </w:rPr>
              <w:t>人権侵犯被害申告</w:t>
            </w:r>
            <w:r w:rsidRPr="00CB7ECF">
              <w:rPr>
                <w:rFonts w:hint="eastAsia"/>
                <w:spacing w:val="0"/>
                <w:lang w:eastAsia="zh-CN"/>
              </w:rPr>
              <w:t>-</w:t>
            </w:r>
            <w:r w:rsidRPr="00CB7ECF">
              <w:rPr>
                <w:rFonts w:hint="eastAsia"/>
                <w:spacing w:val="0"/>
                <w:lang w:eastAsia="zh-CN"/>
              </w:rPr>
              <w:t>江東区役所納税課虚偽告訴</w:t>
            </w:r>
          </w:p>
        </w:tc>
        <w:tc>
          <w:tcPr>
            <w:tcW w:w="674" w:type="dxa"/>
          </w:tcPr>
          <w:p w14:paraId="11794889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2371AECE" w14:textId="74E06A83" w:rsidR="00CD72F7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4BCDEE" w14:textId="60630D03" w:rsidR="00CD72F7" w:rsidRDefault="00CD72F7" w:rsidP="00CD72F7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06280D0A" w14:textId="52F71BCF" w:rsidR="00CD72F7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CF2A75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40BB2D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FD7C48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39B6F9E" w14:textId="77777777" w:rsidR="00CD72F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4988E97C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15F4EA" w14:textId="77777777" w:rsidR="00CD72F7" w:rsidRPr="003B027C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2472245F" w14:textId="77777777" w:rsidR="00CD72F7" w:rsidRPr="0044341B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14:paraId="7B1D00FE" w14:textId="77777777" w:rsidTr="007719CB">
        <w:tc>
          <w:tcPr>
            <w:tcW w:w="1045" w:type="dxa"/>
          </w:tcPr>
          <w:p w14:paraId="507C8735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5BC9BB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613BD7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E588C4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056DDBA" w14:textId="360B0212" w:rsidR="00CD72F7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F851DC1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0D3789D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5B4AC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C51614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90DD39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BC6F07C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A048988" w14:textId="77777777" w:rsidR="00CD72F7" w:rsidRPr="0044341B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14:paraId="11DDC337" w14:textId="77777777" w:rsidTr="007719CB">
        <w:tc>
          <w:tcPr>
            <w:tcW w:w="1045" w:type="dxa"/>
          </w:tcPr>
          <w:p w14:paraId="7E050E05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F7D832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078754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8383D4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92DABBE" w14:textId="70937268" w:rsidR="00CD72F7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246A2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5FC6794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398E0A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AEFAE5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8008F4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F1E717B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F457EC" w14:textId="77777777" w:rsidR="00CD72F7" w:rsidRPr="0044341B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14:paraId="446DC576" w14:textId="77777777" w:rsidTr="007719CB">
        <w:tc>
          <w:tcPr>
            <w:tcW w:w="1045" w:type="dxa"/>
          </w:tcPr>
          <w:p w14:paraId="5B79F8EF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14FC43C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86AC1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48399C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C2822B7" w14:textId="77AF81CB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C89621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C344D0D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313379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347820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95423E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D7CB62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463D1A0" w14:textId="77777777" w:rsidR="00CD72F7" w:rsidRPr="0044341B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14:paraId="0127B3CB" w14:textId="77777777" w:rsidTr="007719CB">
        <w:tc>
          <w:tcPr>
            <w:tcW w:w="1045" w:type="dxa"/>
          </w:tcPr>
          <w:p w14:paraId="635D8262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55FE529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24411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BE1395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AE71D87" w14:textId="1A61845E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F649065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004500D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A1FC1B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F588DB0" w14:textId="55A8C904" w:rsidR="00CD72F7" w:rsidRDefault="00CD72F7" w:rsidP="00CD72F7">
            <w:pPr>
              <w:pStyle w:val="a5"/>
              <w:rPr>
                <w:spacing w:val="0"/>
              </w:rPr>
            </w:pPr>
          </w:p>
          <w:p w14:paraId="47349331" w14:textId="46FF987D" w:rsidR="00CD72F7" w:rsidRDefault="00CD72F7" w:rsidP="00CD72F7">
            <w:pPr>
              <w:pStyle w:val="a5"/>
              <w:rPr>
                <w:spacing w:val="0"/>
              </w:rPr>
            </w:pPr>
          </w:p>
          <w:p w14:paraId="5689DD82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23404F7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07FE90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1A7C84" w14:textId="77777777" w:rsidR="00CD72F7" w:rsidRPr="0044341B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14:paraId="1EF7CF2C" w14:textId="77777777" w:rsidTr="007719CB">
        <w:tc>
          <w:tcPr>
            <w:tcW w:w="1045" w:type="dxa"/>
          </w:tcPr>
          <w:p w14:paraId="69CE1823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80F3FF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7E9CFA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FD1239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81D4C16" w14:textId="354E7E51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FCC8A7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AAA6E48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50C0F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806BD6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59C3EA8" w14:textId="3BD80B7E" w:rsidR="00CD72F7" w:rsidRDefault="00CD72F7" w:rsidP="00CD72F7">
            <w:pPr>
              <w:pStyle w:val="a5"/>
              <w:rPr>
                <w:spacing w:val="0"/>
              </w:rPr>
            </w:pPr>
          </w:p>
          <w:p w14:paraId="6A3DB8D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755A22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3AEF35" w14:textId="77777777" w:rsidR="00CD72F7" w:rsidRPr="0044341B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14:paraId="7E9FEF30" w14:textId="77777777" w:rsidTr="007719CB">
        <w:tc>
          <w:tcPr>
            <w:tcW w:w="1045" w:type="dxa"/>
          </w:tcPr>
          <w:p w14:paraId="73F8C69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3EF3651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FB25F7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7AFAB9C" w14:textId="6599E6F1" w:rsidR="00CD72F7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8ACD92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9577157" w14:textId="5A13A2E1" w:rsidR="00CD72F7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AA3DF37" w14:textId="229BE184" w:rsidR="00CD72F7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BB6F4D5" w14:textId="0F0FC37E" w:rsidR="00CD72F7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4DB5D87" w14:textId="3927407A" w:rsidR="00CD72F7" w:rsidRPr="0044341B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14:paraId="30566693" w14:textId="77777777" w:rsidTr="00594CA2">
        <w:tc>
          <w:tcPr>
            <w:tcW w:w="9362" w:type="dxa"/>
            <w:gridSpan w:val="7"/>
          </w:tcPr>
          <w:p w14:paraId="20C4935F" w14:textId="43FDAD90" w:rsidR="00CD72F7" w:rsidRPr="0044341B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hint="eastAsia"/>
                <w:spacing w:val="0"/>
              </w:rPr>
              <w:t>甲７：</w:t>
            </w:r>
            <w:r>
              <w:rPr>
                <w:rFonts w:ascii="MS Mincho" w:hAnsi="MS Mincho" w:hint="eastAsia"/>
                <w:spacing w:val="0"/>
              </w:rPr>
              <w:t>法務省相談</w:t>
            </w:r>
          </w:p>
        </w:tc>
      </w:tr>
      <w:tr w:rsidR="00CD72F7" w14:paraId="6A8C38E2" w14:textId="77777777" w:rsidTr="007719CB">
        <w:tc>
          <w:tcPr>
            <w:tcW w:w="1045" w:type="dxa"/>
          </w:tcPr>
          <w:p w14:paraId="61B1666B" w14:textId="016CC1B5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DB3004B" w14:textId="7F949032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51B60DD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03D1B6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71F2CE5" w14:textId="53508698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9F32E" w14:textId="7E7A77E5" w:rsidR="00CD72F7" w:rsidRPr="00843DE7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2C30912" w14:textId="63423865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348690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BF3373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C9B3AB6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4A283541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38FCFF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F3FDDD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02D7272" w14:textId="71539A53" w:rsidR="00CD72F7" w:rsidRPr="0044341B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14:paraId="382F8288" w14:textId="77777777" w:rsidTr="007719CB">
        <w:tc>
          <w:tcPr>
            <w:tcW w:w="1045" w:type="dxa"/>
          </w:tcPr>
          <w:p w14:paraId="518FE714" w14:textId="50E777F2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8A0C5AE" w14:textId="37EB173E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A30FFF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4D89A1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ACC6EC3" w14:textId="349D669D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C224C7" w14:textId="1989004C" w:rsidR="00CD72F7" w:rsidRPr="00843DE7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609BC8A" w14:textId="1D9FE10A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576564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7D9837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E954E9C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70F5A38A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1A8FE27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E92B03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7FA6D2" w14:textId="35208654" w:rsidR="00CD72F7" w:rsidRPr="003B027C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7FBA2C1C" w14:textId="77777777" w:rsidTr="007719CB">
        <w:tc>
          <w:tcPr>
            <w:tcW w:w="1045" w:type="dxa"/>
          </w:tcPr>
          <w:p w14:paraId="063CBF1D" w14:textId="73E22A3C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37C7CDF" w14:textId="137E6B2C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EE5568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F360AA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9CF5FD6" w14:textId="37449C8A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9C7300" w14:textId="76C742B7" w:rsidR="00CD72F7" w:rsidRPr="00843DE7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3F4B42D" w14:textId="5AF15142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E36201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D7AEB6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FA5935A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1E12C1BC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509EFB3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DB0C86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2054879" w14:textId="77777777" w:rsidR="00CD72F7" w:rsidRPr="003B027C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2B3FFB0A" w14:textId="77777777" w:rsidTr="007719CB">
        <w:tc>
          <w:tcPr>
            <w:tcW w:w="1045" w:type="dxa"/>
          </w:tcPr>
          <w:p w14:paraId="0197CB70" w14:textId="393F3379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76444FB" w14:textId="2F3256F8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660C33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92E1E1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CB71AFE" w14:textId="69458E5B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7933DFE" w14:textId="7CF7C3EC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6BE0A33" w14:textId="467B22ED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C731AC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6D6A5A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E999C3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39A009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615BEA8" w14:textId="77777777" w:rsidR="00CD72F7" w:rsidRPr="003B027C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5218920E" w14:textId="77777777" w:rsidTr="007719CB">
        <w:tc>
          <w:tcPr>
            <w:tcW w:w="1045" w:type="dxa"/>
          </w:tcPr>
          <w:p w14:paraId="00586C4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B3DB8A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99CD0A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FFE7F3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9E0C91C" w14:textId="316389A5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F90307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A0BB7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2A453E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533EAB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66292F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643D97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3FA3D9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791DCFBF" w14:textId="77777777" w:rsidTr="007719CB">
        <w:tc>
          <w:tcPr>
            <w:tcW w:w="1045" w:type="dxa"/>
          </w:tcPr>
          <w:p w14:paraId="1BECB1B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269FA6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214EDF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7F9083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6B7AA6B" w14:textId="07BD4C1A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11876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E84BE5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41D295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765C89A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3A08F9E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587828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A7240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48993D58" w14:textId="77777777" w:rsidTr="007719CB">
        <w:tc>
          <w:tcPr>
            <w:tcW w:w="1045" w:type="dxa"/>
          </w:tcPr>
          <w:p w14:paraId="39F3431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461C48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203EE6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BDD217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5BDAD48" w14:textId="1D596903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ADAA7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71E5F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A1E6B0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D1FAD8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18FC77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3E3E37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699F9E8B" w14:textId="77777777" w:rsidTr="007719CB">
        <w:tc>
          <w:tcPr>
            <w:tcW w:w="1045" w:type="dxa"/>
          </w:tcPr>
          <w:p w14:paraId="35D8AE4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A3B1A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EDCC17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F6927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6E2A91C" w14:textId="5F5D23A9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7E6A6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CC55D2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32DFB1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0AD715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D0534A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A9318D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82D36E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46C8EC48" w14:textId="77777777" w:rsidTr="007719CB">
        <w:tc>
          <w:tcPr>
            <w:tcW w:w="1045" w:type="dxa"/>
          </w:tcPr>
          <w:p w14:paraId="1B10937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5717E9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651E498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B9CC106" w14:textId="5A68DB3C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32D470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7A5FD62" w14:textId="5B0B9430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5F6A2B2" w14:textId="28A2B23F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1CC5783" w14:textId="788A8FF9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6160E" w14:textId="0D7904E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14:paraId="31938A80" w14:textId="77777777" w:rsidTr="00EB3010">
        <w:tc>
          <w:tcPr>
            <w:tcW w:w="9362" w:type="dxa"/>
            <w:gridSpan w:val="7"/>
          </w:tcPr>
          <w:p w14:paraId="3D8850E1" w14:textId="1916F654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甲８：</w:t>
            </w:r>
            <w:r w:rsidRPr="007F70DB">
              <w:rPr>
                <w:spacing w:val="0"/>
              </w:rPr>
              <w:t xml:space="preserve"> </w:t>
            </w:r>
            <w:r>
              <w:rPr>
                <w:rFonts w:hint="eastAsia"/>
                <w:spacing w:val="0"/>
              </w:rPr>
              <w:t>人事院</w:t>
            </w:r>
          </w:p>
        </w:tc>
      </w:tr>
      <w:tr w:rsidR="00CD72F7" w14:paraId="123DDD26" w14:textId="77777777" w:rsidTr="007719CB">
        <w:tc>
          <w:tcPr>
            <w:tcW w:w="1045" w:type="dxa"/>
          </w:tcPr>
          <w:p w14:paraId="76661CAD" w14:textId="0548A046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甲８の１</w:t>
            </w:r>
          </w:p>
        </w:tc>
        <w:tc>
          <w:tcPr>
            <w:tcW w:w="1719" w:type="dxa"/>
          </w:tcPr>
          <w:p w14:paraId="466710F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A40FA9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9DB871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B02676F" w14:textId="25DA7BB0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4704C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D8E750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9C7CBD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0E45DE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BE45138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710CADBA" w14:textId="0E6F7C67" w:rsidR="00CD72F7" w:rsidRDefault="00CD72F7" w:rsidP="00CD72F7">
            <w:pPr>
              <w:pStyle w:val="a5"/>
              <w:rPr>
                <w:spacing w:val="0"/>
              </w:rPr>
            </w:pPr>
          </w:p>
          <w:p w14:paraId="660440E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D2B316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13234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501AC344" w14:textId="77777777" w:rsidTr="007719CB">
        <w:tc>
          <w:tcPr>
            <w:tcW w:w="1045" w:type="dxa"/>
          </w:tcPr>
          <w:p w14:paraId="6BA8C78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4FAE14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3BCC1A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B5F078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7A04D68" w14:textId="07AFAACC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C683F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9C19E3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937F9C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376EEF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4BA23EB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6400AC09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8D4C1E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3E00EC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5A4D8B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02C4529B" w14:textId="77777777" w:rsidTr="007719CB">
        <w:tc>
          <w:tcPr>
            <w:tcW w:w="1045" w:type="dxa"/>
          </w:tcPr>
          <w:p w14:paraId="5AAA591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29677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3EB148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C7F33C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372B6A4" w14:textId="66F2C7CA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D581D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3E26A1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AE7708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BD4538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B94C771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25B427D3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B68811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00D110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053327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0335E8E4" w14:textId="77777777" w:rsidTr="007719CB">
        <w:tc>
          <w:tcPr>
            <w:tcW w:w="1045" w:type="dxa"/>
          </w:tcPr>
          <w:p w14:paraId="3ED9B12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06EDCF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6B57AD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35624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81F0255" w14:textId="3A07A95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A96F9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72ABF4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2F831E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69ED60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685174A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1ADB68CC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6073085D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6E5017B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DFA102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4B0CC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7BF5D361" w14:textId="77777777" w:rsidTr="007719CB">
        <w:tc>
          <w:tcPr>
            <w:tcW w:w="1045" w:type="dxa"/>
          </w:tcPr>
          <w:p w14:paraId="1F075C4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86B447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EDC326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086239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62F5A8F" w14:textId="2510E620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B1F03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2589C9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45913E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85E045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9D9AC58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7EB54F8E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CBA058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C7CDC7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22D29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5FA7E082" w14:textId="77777777" w:rsidTr="007719CB">
        <w:tc>
          <w:tcPr>
            <w:tcW w:w="1045" w:type="dxa"/>
          </w:tcPr>
          <w:p w14:paraId="4EBFF8E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5BD608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B3943D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EEBCB2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D2C2ED9" w14:textId="16DD2E06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0E099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C926F4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E3B5F0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6B8F73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0EFEB5F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F254374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2399658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8C48C1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73FA4F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7933C396" w14:textId="77777777" w:rsidTr="007719CB">
        <w:tc>
          <w:tcPr>
            <w:tcW w:w="1045" w:type="dxa"/>
          </w:tcPr>
          <w:p w14:paraId="10D30E7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35989BA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04F814D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8BD2622" w14:textId="025C1E5C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5B286B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B6CA3F1" w14:textId="5CE7B808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DA3A3A" w14:textId="569FAFFC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F8AF91" w14:textId="4C5A4D88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E74281D" w14:textId="670D95A0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14:paraId="2CE6E68D" w14:textId="77777777" w:rsidTr="00456696">
        <w:tc>
          <w:tcPr>
            <w:tcW w:w="9362" w:type="dxa"/>
            <w:gridSpan w:val="7"/>
          </w:tcPr>
          <w:p w14:paraId="1E152987" w14:textId="5CCB1D4D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甲９：</w:t>
            </w:r>
            <w:r w:rsidRPr="007F70DB">
              <w:rPr>
                <w:spacing w:val="0"/>
                <w:lang w:eastAsia="zh-CN"/>
              </w:rPr>
              <w:t xml:space="preserve"> </w:t>
            </w:r>
            <w:r>
              <w:rPr>
                <w:rFonts w:hint="eastAsia"/>
                <w:spacing w:val="0"/>
                <w:lang w:eastAsia="zh-CN"/>
              </w:rPr>
              <w:t>江東東税務署</w:t>
            </w:r>
            <w:ins w:id="1" w:author="Japan Sun Shubin">
              <w:r>
                <w:rPr>
                  <w:rFonts w:hint="eastAsia"/>
                  <w:spacing w:val="0"/>
                  <w:lang w:eastAsia="zh-CN"/>
                </w:rPr>
                <w:t>（事件２）</w:t>
              </w:r>
            </w:ins>
          </w:p>
        </w:tc>
      </w:tr>
      <w:tr w:rsidR="00CD72F7" w14:paraId="480EEDE1" w14:textId="77777777" w:rsidTr="007719CB">
        <w:tc>
          <w:tcPr>
            <w:tcW w:w="1045" w:type="dxa"/>
          </w:tcPr>
          <w:p w14:paraId="7E0D5DCD" w14:textId="66CA58B3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甲９の１</w:t>
            </w:r>
          </w:p>
        </w:tc>
        <w:tc>
          <w:tcPr>
            <w:tcW w:w="1719" w:type="dxa"/>
          </w:tcPr>
          <w:p w14:paraId="61D4766F" w14:textId="53898E7C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01447C">
              <w:rPr>
                <w:rFonts w:hint="eastAsia"/>
                <w:spacing w:val="0"/>
              </w:rPr>
              <w:t>換価の猶予許可通知書</w:t>
            </w:r>
          </w:p>
        </w:tc>
        <w:tc>
          <w:tcPr>
            <w:tcW w:w="674" w:type="dxa"/>
          </w:tcPr>
          <w:p w14:paraId="54F0204D" w14:textId="1FF3A498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ED06EFF" w14:textId="1B14198B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3EEAFB" w14:textId="33741B7E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2021/5/25</w:t>
            </w:r>
          </w:p>
        </w:tc>
        <w:tc>
          <w:tcPr>
            <w:tcW w:w="1340" w:type="dxa"/>
          </w:tcPr>
          <w:p w14:paraId="41C95774" w14:textId="0BFF7A52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江東東税務署</w:t>
            </w:r>
          </w:p>
        </w:tc>
        <w:tc>
          <w:tcPr>
            <w:tcW w:w="2773" w:type="dxa"/>
          </w:tcPr>
          <w:p w14:paraId="6D24AEB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3500F7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16EA98B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2D6AF464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7B2E715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42CE6C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9EB192" w14:textId="2D5297BB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CD72F7" w14:paraId="1B375129" w14:textId="77777777" w:rsidTr="007719CB">
        <w:tc>
          <w:tcPr>
            <w:tcW w:w="1045" w:type="dxa"/>
          </w:tcPr>
          <w:p w14:paraId="753E9AE5" w14:textId="17806345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甲９の２</w:t>
            </w:r>
          </w:p>
        </w:tc>
        <w:tc>
          <w:tcPr>
            <w:tcW w:w="1719" w:type="dxa"/>
          </w:tcPr>
          <w:p w14:paraId="7DC92861" w14:textId="51C72275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 w:rsidRPr="009E58B4">
              <w:rPr>
                <w:rFonts w:hint="eastAsia"/>
                <w:spacing w:val="0"/>
                <w:lang w:eastAsia="zh-CN"/>
              </w:rPr>
              <w:t>国税還付金充当等通知書</w:t>
            </w:r>
          </w:p>
        </w:tc>
        <w:tc>
          <w:tcPr>
            <w:tcW w:w="674" w:type="dxa"/>
          </w:tcPr>
          <w:p w14:paraId="5DD7A01A" w14:textId="7B7C3ADD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291F0A19" w14:textId="3425E6B4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D33A79" w14:textId="70E403CB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2022/4/5</w:t>
            </w:r>
          </w:p>
        </w:tc>
        <w:tc>
          <w:tcPr>
            <w:tcW w:w="1340" w:type="dxa"/>
          </w:tcPr>
          <w:p w14:paraId="1077022F" w14:textId="320B0814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江東東税務署</w:t>
            </w:r>
          </w:p>
        </w:tc>
        <w:tc>
          <w:tcPr>
            <w:tcW w:w="2773" w:type="dxa"/>
          </w:tcPr>
          <w:p w14:paraId="2D10586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71BB55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D09A41A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409B90D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0FE0FF" w14:textId="121818AD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CD72F7" w14:paraId="7111F005" w14:textId="77777777" w:rsidTr="007719CB">
        <w:tc>
          <w:tcPr>
            <w:tcW w:w="1045" w:type="dxa"/>
          </w:tcPr>
          <w:p w14:paraId="400B015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13E2FA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45D516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07B62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9B61DF6" w14:textId="61E3CDAF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A8447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57E70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B56926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33B85D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D8A2580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4B46777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62097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7A1D0154" w14:textId="77777777" w:rsidTr="007719CB">
        <w:tc>
          <w:tcPr>
            <w:tcW w:w="1045" w:type="dxa"/>
          </w:tcPr>
          <w:p w14:paraId="14F0DA9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6FF598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210F7C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FFDD36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D1B6FFB" w14:textId="07A2D40F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A3D07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7814EB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CADF02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7E3FF6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0CA2BCC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6B62C3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5C9CF2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10B7FDD4" w14:textId="77777777" w:rsidTr="007719CB">
        <w:tc>
          <w:tcPr>
            <w:tcW w:w="1045" w:type="dxa"/>
          </w:tcPr>
          <w:p w14:paraId="20F6556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537440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9AC30A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DD38DE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439CB29" w14:textId="27F692FB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33BF1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43664A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971816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27DF43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50E5A0A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35BFC38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8BC73E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58C54868" w14:textId="77777777" w:rsidTr="007719CB">
        <w:tc>
          <w:tcPr>
            <w:tcW w:w="1045" w:type="dxa"/>
          </w:tcPr>
          <w:p w14:paraId="2ED946F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08358A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42B553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70DA8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9ECD4FD" w14:textId="2D7D1649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DB3AAF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0B3141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2CCB7C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2B3FFA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E645F45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21164CC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F8B944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571FA1B1" w14:textId="77777777" w:rsidTr="007719CB">
        <w:tc>
          <w:tcPr>
            <w:tcW w:w="1045" w:type="dxa"/>
          </w:tcPr>
          <w:p w14:paraId="26FE4BB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4AC781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DE3D4A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863230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787C971" w14:textId="5E439B22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F47F20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61BF72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2A34E2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DFA101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D48786E" w14:textId="2F203F28" w:rsidR="00CD72F7" w:rsidRDefault="00CD72F7" w:rsidP="00CD72F7">
            <w:pPr>
              <w:pStyle w:val="a5"/>
              <w:rPr>
                <w:spacing w:val="0"/>
              </w:rPr>
            </w:pPr>
          </w:p>
          <w:p w14:paraId="0323C052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59E5E83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40962C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42FBEB0B" w14:textId="77777777" w:rsidTr="007719CB">
        <w:tc>
          <w:tcPr>
            <w:tcW w:w="1045" w:type="dxa"/>
          </w:tcPr>
          <w:p w14:paraId="1DD2298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90E0A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B1C51A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87622F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B079674" w14:textId="7728B572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D23988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9A09D8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FC5D47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373E0F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F8A75EA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68A11E10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2F5FA174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61C866B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0193B1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52209722" w14:textId="77777777" w:rsidTr="004D2B72">
        <w:tc>
          <w:tcPr>
            <w:tcW w:w="1045" w:type="dxa"/>
          </w:tcPr>
          <w:p w14:paraId="4DC356C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9E5C97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5F6FCA80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EB887A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8384AB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297016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1EC69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65B5120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E807BF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:rsidRPr="007F70DB" w14:paraId="50E10817" w14:textId="77777777" w:rsidTr="004D2B72">
        <w:tc>
          <w:tcPr>
            <w:tcW w:w="9362" w:type="dxa"/>
            <w:gridSpan w:val="7"/>
          </w:tcPr>
          <w:p w14:paraId="4752DC7A" w14:textId="00E4BEF3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甲１０：東京都江東区役所（事件</w:t>
            </w:r>
            <w:r>
              <w:rPr>
                <w:rFonts w:hint="eastAsia"/>
                <w:spacing w:val="0"/>
                <w:lang w:eastAsia="zh-CN"/>
              </w:rPr>
              <w:t>3</w:t>
            </w:r>
            <w:r>
              <w:rPr>
                <w:rFonts w:hint="eastAsia"/>
                <w:spacing w:val="0"/>
                <w:lang w:eastAsia="zh-CN"/>
              </w:rPr>
              <w:t>）</w:t>
            </w:r>
          </w:p>
        </w:tc>
      </w:tr>
      <w:tr w:rsidR="00CD72F7" w:rsidRPr="007F70DB" w14:paraId="4603A14F" w14:textId="77777777" w:rsidTr="004D2B72">
        <w:tc>
          <w:tcPr>
            <w:tcW w:w="1045" w:type="dxa"/>
          </w:tcPr>
          <w:p w14:paraId="6400370A" w14:textId="4E3909C6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</w:t>
            </w:r>
            <w:r>
              <w:rPr>
                <w:rFonts w:hint="eastAsia"/>
                <w:spacing w:val="0"/>
              </w:rPr>
              <w:t>０の１</w:t>
            </w:r>
          </w:p>
        </w:tc>
        <w:tc>
          <w:tcPr>
            <w:tcW w:w="1719" w:type="dxa"/>
          </w:tcPr>
          <w:p w14:paraId="774C6EEB" w14:textId="0F5A0E73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自転車返還について</w:t>
            </w:r>
          </w:p>
        </w:tc>
        <w:tc>
          <w:tcPr>
            <w:tcW w:w="674" w:type="dxa"/>
          </w:tcPr>
          <w:p w14:paraId="4D7F385B" w14:textId="5DD46B80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4A1E16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15157A0" w14:textId="4FC1337C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2021/5/25</w:t>
            </w:r>
          </w:p>
        </w:tc>
        <w:tc>
          <w:tcPr>
            <w:tcW w:w="1340" w:type="dxa"/>
          </w:tcPr>
          <w:p w14:paraId="589B9733" w14:textId="372BDAA0" w:rsidR="00CD72F7" w:rsidRPr="00114652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40465F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7C8271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4909B4F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6AA30C8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C236C6F" w14:textId="5493A258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CD72F7" w14:paraId="1E68C0E8" w14:textId="77777777" w:rsidTr="007719CB">
        <w:tc>
          <w:tcPr>
            <w:tcW w:w="1045" w:type="dxa"/>
          </w:tcPr>
          <w:p w14:paraId="211B33CE" w14:textId="11B4C27C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</w:t>
            </w:r>
            <w:r>
              <w:rPr>
                <w:rFonts w:hint="eastAsia"/>
                <w:spacing w:val="0"/>
              </w:rPr>
              <w:t>０の２</w:t>
            </w:r>
          </w:p>
        </w:tc>
        <w:tc>
          <w:tcPr>
            <w:tcW w:w="1719" w:type="dxa"/>
          </w:tcPr>
          <w:p w14:paraId="2B9F193D" w14:textId="57F48EFC" w:rsidR="00CD72F7" w:rsidRDefault="00CD72F7" w:rsidP="00CD72F7">
            <w:pPr>
              <w:pStyle w:val="a5"/>
              <w:rPr>
                <w:spacing w:val="0"/>
              </w:rPr>
            </w:pPr>
            <w:r w:rsidRPr="006460F7">
              <w:rPr>
                <w:rFonts w:hint="eastAsia"/>
                <w:spacing w:val="0"/>
              </w:rPr>
              <w:t>亀戸駅周辺の駐輪場改善について</w:t>
            </w:r>
          </w:p>
        </w:tc>
        <w:tc>
          <w:tcPr>
            <w:tcW w:w="674" w:type="dxa"/>
          </w:tcPr>
          <w:p w14:paraId="3D2557FD" w14:textId="0C2AAB25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19803DE" w14:textId="5CAD4F63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FD912CD" w14:textId="69376D8B" w:rsidR="00CD72F7" w:rsidRDefault="00CD72F7" w:rsidP="00CD72F7">
            <w:pPr>
              <w:pStyle w:val="a5"/>
              <w:rPr>
                <w:spacing w:val="0"/>
              </w:rPr>
            </w:pPr>
            <w:r w:rsidRPr="006460F7">
              <w:rPr>
                <w:spacing w:val="0"/>
              </w:rPr>
              <w:t>2021/6/2</w:t>
            </w:r>
          </w:p>
        </w:tc>
        <w:tc>
          <w:tcPr>
            <w:tcW w:w="1340" w:type="dxa"/>
          </w:tcPr>
          <w:p w14:paraId="15B2E9F6" w14:textId="1B1A1A9B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江東区役所</w:t>
            </w:r>
            <w:r w:rsidRPr="00816E73">
              <w:rPr>
                <w:rFonts w:hint="eastAsia"/>
                <w:spacing w:val="0"/>
                <w:lang w:eastAsia="zh-CN"/>
              </w:rPr>
              <w:t>土木部交通対策課</w:t>
            </w:r>
            <w:r w:rsidRPr="00A379B1">
              <w:rPr>
                <w:rFonts w:hint="eastAsia"/>
                <w:spacing w:val="0"/>
                <w:lang w:eastAsia="zh-CN"/>
              </w:rPr>
              <w:t>自転車対策係</w:t>
            </w:r>
          </w:p>
        </w:tc>
        <w:tc>
          <w:tcPr>
            <w:tcW w:w="2773" w:type="dxa"/>
          </w:tcPr>
          <w:p w14:paraId="7FCB77EE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3BC4E60A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0BB9DBC9" w14:textId="77777777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7741A955" w14:textId="77777777" w:rsidR="00CD72F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BC651A5" w14:textId="6F930C09" w:rsidR="00CD72F7" w:rsidRPr="00CF1DE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236E129" w14:textId="3EC7F9C3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CD72F7" w14:paraId="0BBC343A" w14:textId="77777777" w:rsidTr="007719CB">
        <w:tc>
          <w:tcPr>
            <w:tcW w:w="1045" w:type="dxa"/>
          </w:tcPr>
          <w:p w14:paraId="58BEC564" w14:textId="56351965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</w:t>
            </w:r>
            <w:r>
              <w:rPr>
                <w:rFonts w:hint="eastAsia"/>
                <w:spacing w:val="0"/>
              </w:rPr>
              <w:t>０の３</w:t>
            </w:r>
          </w:p>
        </w:tc>
        <w:tc>
          <w:tcPr>
            <w:tcW w:w="1719" w:type="dxa"/>
          </w:tcPr>
          <w:p w14:paraId="29A77AF3" w14:textId="0A41B590" w:rsidR="00CD72F7" w:rsidRDefault="00CD72F7" w:rsidP="00CD72F7">
            <w:pPr>
              <w:pStyle w:val="a5"/>
              <w:rPr>
                <w:spacing w:val="0"/>
              </w:rPr>
            </w:pPr>
            <w:r w:rsidRPr="006460F7">
              <w:rPr>
                <w:rFonts w:hint="eastAsia"/>
                <w:spacing w:val="0"/>
              </w:rPr>
              <w:t>亀戸駅周辺の駐</w:t>
            </w:r>
            <w:r>
              <w:rPr>
                <w:rFonts w:hint="eastAsia"/>
                <w:spacing w:val="0"/>
              </w:rPr>
              <w:t>車</w:t>
            </w:r>
            <w:r w:rsidRPr="006460F7">
              <w:rPr>
                <w:rFonts w:hint="eastAsia"/>
                <w:spacing w:val="0"/>
              </w:rPr>
              <w:t>場改善について</w:t>
            </w:r>
          </w:p>
        </w:tc>
        <w:tc>
          <w:tcPr>
            <w:tcW w:w="674" w:type="dxa"/>
          </w:tcPr>
          <w:p w14:paraId="3279ABC7" w14:textId="56A3C69A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9248C27" w14:textId="00BFB86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217FC6" w14:textId="2F988ED5" w:rsidR="00CD72F7" w:rsidRDefault="00CD72F7" w:rsidP="00CD72F7">
            <w:pPr>
              <w:pStyle w:val="a5"/>
              <w:rPr>
                <w:spacing w:val="0"/>
              </w:rPr>
            </w:pPr>
            <w:r w:rsidRPr="006460F7">
              <w:rPr>
                <w:spacing w:val="0"/>
              </w:rPr>
              <w:t>2021/6/</w:t>
            </w:r>
            <w:r>
              <w:rPr>
                <w:rFonts w:hint="eastAsia"/>
                <w:spacing w:val="0"/>
              </w:rPr>
              <w:t>9</w:t>
            </w:r>
          </w:p>
        </w:tc>
        <w:tc>
          <w:tcPr>
            <w:tcW w:w="1340" w:type="dxa"/>
          </w:tcPr>
          <w:p w14:paraId="622F8CF8" w14:textId="0A75532D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江東区役所政策経営部広報広聴課広聴相談係</w:t>
            </w:r>
          </w:p>
        </w:tc>
        <w:tc>
          <w:tcPr>
            <w:tcW w:w="2773" w:type="dxa"/>
          </w:tcPr>
          <w:p w14:paraId="5612095B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0CFDBBE8" w14:textId="77777777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7D1E7C09" w14:textId="77777777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18A662F4" w14:textId="77777777" w:rsidR="00CD72F7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  <w:p w14:paraId="553FEF38" w14:textId="5204AE7A" w:rsidR="00CD72F7" w:rsidRPr="00902D23" w:rsidRDefault="00CD72F7" w:rsidP="00CD72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0C90B1E" w14:textId="18C587FB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CD72F7" w14:paraId="40FEEC62" w14:textId="77777777" w:rsidTr="007719CB">
        <w:tc>
          <w:tcPr>
            <w:tcW w:w="1045" w:type="dxa"/>
          </w:tcPr>
          <w:p w14:paraId="4DBBC0FC" w14:textId="7AF1D015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  <w:lang w:eastAsia="zh-CN"/>
              </w:rPr>
              <w:t>甲１</w:t>
            </w:r>
            <w:r>
              <w:rPr>
                <w:rFonts w:hint="eastAsia"/>
                <w:spacing w:val="0"/>
              </w:rPr>
              <w:t>０の４</w:t>
            </w:r>
          </w:p>
        </w:tc>
        <w:tc>
          <w:tcPr>
            <w:tcW w:w="1719" w:type="dxa"/>
          </w:tcPr>
          <w:p w14:paraId="36E767CD" w14:textId="5A678FFE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保管自転車引取通知書</w:t>
            </w:r>
          </w:p>
        </w:tc>
        <w:tc>
          <w:tcPr>
            <w:tcW w:w="674" w:type="dxa"/>
          </w:tcPr>
          <w:p w14:paraId="1D2E4E95" w14:textId="037CDDCF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685FEA9" w14:textId="14895B23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877568" w14:textId="4DA231B0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2021/6/22</w:t>
            </w:r>
          </w:p>
        </w:tc>
        <w:tc>
          <w:tcPr>
            <w:tcW w:w="1340" w:type="dxa"/>
          </w:tcPr>
          <w:p w14:paraId="10AFF2B9" w14:textId="41EE6B0C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江東区自転車コールセンター</w:t>
            </w:r>
          </w:p>
        </w:tc>
        <w:tc>
          <w:tcPr>
            <w:tcW w:w="2773" w:type="dxa"/>
          </w:tcPr>
          <w:p w14:paraId="7479F93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65BD42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BE7D0F1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48FF51D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F271A8" w14:textId="6CFE6F5D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印</w:t>
            </w:r>
          </w:p>
        </w:tc>
      </w:tr>
      <w:tr w:rsidR="00CD72F7" w14:paraId="69E000AC" w14:textId="77777777" w:rsidTr="007719CB">
        <w:tc>
          <w:tcPr>
            <w:tcW w:w="1045" w:type="dxa"/>
          </w:tcPr>
          <w:p w14:paraId="4994BAB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9CC31C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6F1185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A3F48E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99EB90B" w14:textId="28DB849B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2DD0B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DAC974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87AEFE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F51156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4ADFC23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5135663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89F7F3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237B7C70" w14:textId="77777777" w:rsidTr="007719CB">
        <w:tc>
          <w:tcPr>
            <w:tcW w:w="1045" w:type="dxa"/>
          </w:tcPr>
          <w:p w14:paraId="3D1A5F6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7CA034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2AA838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28562C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BED6C80" w14:textId="622B7316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6847F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19C891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7EB0A6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EFBE5F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0B223ED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2D434AF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9E930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36685B30" w14:textId="77777777" w:rsidTr="007719CB">
        <w:tc>
          <w:tcPr>
            <w:tcW w:w="1045" w:type="dxa"/>
          </w:tcPr>
          <w:p w14:paraId="50D6D81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D2CE81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B46AB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66F30C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ED065E4" w14:textId="72AECF2E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E1A3C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A5431B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74EFAD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BF9EFE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E7677E4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6B03934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357F7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7C900D65" w14:textId="77777777" w:rsidTr="007719CB">
        <w:tc>
          <w:tcPr>
            <w:tcW w:w="1045" w:type="dxa"/>
          </w:tcPr>
          <w:p w14:paraId="11D3207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90E86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27741F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42AE73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1312863" w14:textId="7CF5092F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E73DC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33AA12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6E58F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757F68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B458AD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ED52D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4716B6A7" w14:textId="77777777" w:rsidTr="007719CB">
        <w:tc>
          <w:tcPr>
            <w:tcW w:w="1045" w:type="dxa"/>
          </w:tcPr>
          <w:p w14:paraId="3E28C91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DB7DD2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DBBFA9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F8A14F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1AC4B41" w14:textId="5F53A0A5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CFE2E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7401C5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646D46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64E391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1F04B59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118C3BC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BDF0D8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567EBB54" w14:textId="77777777" w:rsidTr="0012344D">
        <w:tc>
          <w:tcPr>
            <w:tcW w:w="1045" w:type="dxa"/>
          </w:tcPr>
          <w:p w14:paraId="4E50783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EEA222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6CFAF35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1C2E5C6" w14:textId="58DD8785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82FE5C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CF5A370" w14:textId="408DCF64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8BD69C" w14:textId="0AC4B51D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DB4C6C2" w14:textId="2757C493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B39E122" w14:textId="4A22195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14:paraId="7D06C62B" w14:textId="77777777" w:rsidTr="00342367">
        <w:tc>
          <w:tcPr>
            <w:tcW w:w="9362" w:type="dxa"/>
            <w:gridSpan w:val="7"/>
          </w:tcPr>
          <w:p w14:paraId="01F70851" w14:textId="407A123E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</w:t>
            </w:r>
            <w:del w:id="2" w:author="Japan Sun Shubin">
              <w:r>
                <w:rPr>
                  <w:rFonts w:hint="eastAsia"/>
                  <w:spacing w:val="0"/>
                  <w:lang w:eastAsia="zh-CN"/>
                </w:rPr>
                <w:delText>１１</w:delText>
              </w:r>
            </w:del>
            <w:ins w:id="3" w:author="Japan Sun Shubin">
              <w:r>
                <w:rPr>
                  <w:rFonts w:hint="eastAsia"/>
                  <w:spacing w:val="0"/>
                  <w:lang w:eastAsia="zh-CN"/>
                </w:rPr>
                <w:t>１</w:t>
              </w:r>
            </w:ins>
            <w:r>
              <w:rPr>
                <w:rFonts w:hint="eastAsia"/>
                <w:spacing w:val="0"/>
                <w:lang w:eastAsia="zh-CN"/>
              </w:rPr>
              <w:t>１：</w:t>
            </w:r>
            <w:r w:rsidRPr="00025CBE">
              <w:rPr>
                <w:rFonts w:hint="eastAsia"/>
                <w:spacing w:val="0"/>
                <w:lang w:eastAsia="zh-CN"/>
              </w:rPr>
              <w:t>一般社団法人華人</w:t>
            </w:r>
            <w:r w:rsidRPr="00025CBE">
              <w:rPr>
                <w:rFonts w:hint="eastAsia"/>
                <w:spacing w:val="0"/>
                <w:lang w:eastAsia="zh-CN"/>
              </w:rPr>
              <w:t>IT</w:t>
            </w:r>
            <w:r w:rsidRPr="00025CBE">
              <w:rPr>
                <w:rFonts w:hint="eastAsia"/>
                <w:spacing w:val="0"/>
                <w:lang w:eastAsia="zh-CN"/>
              </w:rPr>
              <w:t>企業信用協会</w:t>
            </w:r>
          </w:p>
        </w:tc>
      </w:tr>
      <w:tr w:rsidR="00CD72F7" w14:paraId="7A52BE02" w14:textId="77777777" w:rsidTr="007719CB">
        <w:tc>
          <w:tcPr>
            <w:tcW w:w="1045" w:type="dxa"/>
          </w:tcPr>
          <w:p w14:paraId="3BC287D2" w14:textId="07CF9892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</w:t>
            </w:r>
            <w:r>
              <w:rPr>
                <w:rFonts w:hint="eastAsia"/>
                <w:spacing w:val="0"/>
              </w:rPr>
              <w:t>１の１</w:t>
            </w:r>
          </w:p>
        </w:tc>
        <w:tc>
          <w:tcPr>
            <w:tcW w:w="1719" w:type="dxa"/>
          </w:tcPr>
          <w:p w14:paraId="30E144C7" w14:textId="666EFD1C" w:rsidR="00CD72F7" w:rsidRPr="006A485F" w:rsidRDefault="00CD72F7" w:rsidP="00CD72F7">
            <w:pPr>
              <w:rPr>
                <w:lang w:eastAsia="zh-CN"/>
              </w:rPr>
            </w:pPr>
            <w:r>
              <w:rPr>
                <w:rFonts w:hint="eastAsia"/>
              </w:rPr>
              <w:t>基本情報</w:t>
            </w:r>
          </w:p>
        </w:tc>
        <w:tc>
          <w:tcPr>
            <w:tcW w:w="674" w:type="dxa"/>
          </w:tcPr>
          <w:p w14:paraId="1BC1FD1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D1856B1" w14:textId="7C16A195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C29A5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9A7035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B41CF9D" w14:textId="4F68F2ED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427B4D">
              <w:rPr>
                <w:spacing w:val="0"/>
              </w:rPr>
              <w:t>http://www.cicjp.org/</w:t>
            </w:r>
          </w:p>
          <w:p w14:paraId="76C65E8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3252621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173832B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FE781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66C2F627" w14:textId="77777777" w:rsidTr="007719CB">
        <w:tc>
          <w:tcPr>
            <w:tcW w:w="1045" w:type="dxa"/>
          </w:tcPr>
          <w:p w14:paraId="79B586AD" w14:textId="056C93C0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  <w:lang w:eastAsia="zh-CN"/>
              </w:rPr>
              <w:t>甲１</w:t>
            </w:r>
            <w:r>
              <w:rPr>
                <w:rFonts w:hint="eastAsia"/>
                <w:spacing w:val="0"/>
              </w:rPr>
              <w:t>１の２</w:t>
            </w:r>
          </w:p>
        </w:tc>
        <w:tc>
          <w:tcPr>
            <w:tcW w:w="1719" w:type="dxa"/>
          </w:tcPr>
          <w:p w14:paraId="43FC968E" w14:textId="0810A684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会員リスト（開催会議の参加者リスト）</w:t>
            </w:r>
          </w:p>
        </w:tc>
        <w:tc>
          <w:tcPr>
            <w:tcW w:w="674" w:type="dxa"/>
          </w:tcPr>
          <w:p w14:paraId="3162D4C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C289B3B" w14:textId="378AB6FB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CD7F18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359089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9A945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839FA0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3394391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59AAF55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E94350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2CA5CFC5" w14:textId="77777777" w:rsidTr="007719CB">
        <w:tc>
          <w:tcPr>
            <w:tcW w:w="1045" w:type="dxa"/>
          </w:tcPr>
          <w:p w14:paraId="40A977F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06BDB0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D18BE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1F1B97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4BF74E4" w14:textId="41661208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F4094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0148FF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3CE8F0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651DC6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D80511A" w14:textId="43C4D76B" w:rsidR="00CD72F7" w:rsidRDefault="00CD72F7" w:rsidP="00CD72F7">
            <w:pPr>
              <w:pStyle w:val="a5"/>
              <w:rPr>
                <w:spacing w:val="0"/>
              </w:rPr>
            </w:pPr>
          </w:p>
          <w:p w14:paraId="7188F23E" w14:textId="77777777" w:rsidR="00FD3466" w:rsidRDefault="00FD3466" w:rsidP="00CD72F7">
            <w:pPr>
              <w:pStyle w:val="a5"/>
              <w:rPr>
                <w:rFonts w:hint="eastAsia"/>
                <w:spacing w:val="0"/>
              </w:rPr>
            </w:pPr>
          </w:p>
          <w:p w14:paraId="7FE469F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8C159F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63255A23" w14:textId="77777777" w:rsidTr="007719CB">
        <w:tc>
          <w:tcPr>
            <w:tcW w:w="1045" w:type="dxa"/>
          </w:tcPr>
          <w:p w14:paraId="535DE78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88198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25DC11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1C5DE9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447668C" w14:textId="0EF9CA30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35C5E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3F6F05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CE39C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58C475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19899BC" w14:textId="2DC23494" w:rsidR="00CD72F7" w:rsidRDefault="00CD72F7" w:rsidP="00CD72F7">
            <w:pPr>
              <w:pStyle w:val="a5"/>
              <w:rPr>
                <w:spacing w:val="0"/>
              </w:rPr>
            </w:pPr>
          </w:p>
          <w:p w14:paraId="0E67D594" w14:textId="77777777" w:rsidR="00FD3466" w:rsidRDefault="00FD3466" w:rsidP="00CD72F7">
            <w:pPr>
              <w:pStyle w:val="a5"/>
              <w:rPr>
                <w:rFonts w:hint="eastAsia"/>
                <w:spacing w:val="0"/>
              </w:rPr>
            </w:pPr>
          </w:p>
          <w:p w14:paraId="536FDC6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67333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7F27896A" w14:textId="77777777" w:rsidTr="00977B18">
        <w:tc>
          <w:tcPr>
            <w:tcW w:w="1045" w:type="dxa"/>
          </w:tcPr>
          <w:p w14:paraId="48FF823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0D343E1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83DFF33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D74060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17B40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3622BA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6831D84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43B6A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FC2CC6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:rsidRPr="007F70DB" w14:paraId="7A8A2C7C" w14:textId="77777777" w:rsidTr="00977B18">
        <w:tc>
          <w:tcPr>
            <w:tcW w:w="9362" w:type="dxa"/>
            <w:gridSpan w:val="7"/>
          </w:tcPr>
          <w:p w14:paraId="2ACFA218" w14:textId="5EED598A" w:rsidR="00CD72F7" w:rsidRPr="00066F92" w:rsidRDefault="00CD72F7" w:rsidP="00CD72F7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del w:id="4" w:author="Japan Sun Shubin">
              <w:r>
                <w:rPr>
                  <w:rFonts w:hint="eastAsia"/>
                  <w:spacing w:val="0"/>
                </w:rPr>
                <w:delText>１２</w:delText>
              </w:r>
            </w:del>
            <w:ins w:id="5" w:author="Japan Sun Shubin">
              <w:r>
                <w:rPr>
                  <w:rFonts w:hint="eastAsia"/>
                  <w:spacing w:val="0"/>
                </w:rPr>
                <w:t>１</w:t>
              </w:r>
            </w:ins>
            <w:r>
              <w:rPr>
                <w:rFonts w:hint="eastAsia"/>
                <w:spacing w:val="0"/>
              </w:rPr>
              <w:t xml:space="preserve">２：株式会社　</w:t>
            </w:r>
            <w:r w:rsidRPr="00556E47">
              <w:rPr>
                <w:rFonts w:hint="eastAsia"/>
                <w:spacing w:val="0"/>
              </w:rPr>
              <w:t>多言語システム研究所</w:t>
            </w:r>
          </w:p>
        </w:tc>
      </w:tr>
      <w:tr w:rsidR="00CD72F7" w:rsidRPr="007F70DB" w14:paraId="5D88778A" w14:textId="77777777" w:rsidTr="00977B18">
        <w:tc>
          <w:tcPr>
            <w:tcW w:w="1045" w:type="dxa"/>
          </w:tcPr>
          <w:p w14:paraId="21D992FA" w14:textId="7CBC6D91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甲１２の１</w:t>
            </w:r>
          </w:p>
        </w:tc>
        <w:tc>
          <w:tcPr>
            <w:tcW w:w="1719" w:type="dxa"/>
          </w:tcPr>
          <w:p w14:paraId="32E83319" w14:textId="068C9F4F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10FD1B5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0F1A4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3709DD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641ED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60000D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92DE132" w14:textId="43F54949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054717">
              <w:rPr>
                <w:spacing w:val="0"/>
              </w:rPr>
              <w:t>https://e-msr.co.jp/</w:t>
            </w:r>
          </w:p>
          <w:p w14:paraId="502533D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E43E3C1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4D85329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F3802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5C7BFEB2" w14:textId="77777777" w:rsidTr="00977B18">
        <w:tc>
          <w:tcPr>
            <w:tcW w:w="1045" w:type="dxa"/>
          </w:tcPr>
          <w:p w14:paraId="575ED06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6D24F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53081C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0F0A6C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B3A420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50419C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95DBE4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C59CBF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BF192B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D96A98F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57F3B16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AEACB0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44C78A8D" w14:textId="77777777" w:rsidTr="007719CB">
        <w:tc>
          <w:tcPr>
            <w:tcW w:w="1045" w:type="dxa"/>
          </w:tcPr>
          <w:p w14:paraId="7A8F8FC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8AFCF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A6104F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7086E3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F1844F6" w14:textId="59782E4F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1A5D2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B733A3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29564B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84690E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63203FF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3E8E170B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C16E12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11FA72F8" w14:textId="77777777" w:rsidTr="007719CB">
        <w:tc>
          <w:tcPr>
            <w:tcW w:w="1045" w:type="dxa"/>
          </w:tcPr>
          <w:p w14:paraId="7656267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20F606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9CC3A2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DF69D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2F224EA" w14:textId="67ED4DFA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7EE22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4B6AE0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5D5520E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33B99B95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72927B51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6F3F8521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E3387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766D359B" w14:textId="77777777" w:rsidTr="00977B18">
        <w:tc>
          <w:tcPr>
            <w:tcW w:w="1045" w:type="dxa"/>
          </w:tcPr>
          <w:p w14:paraId="57672DE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C59B1B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802AFEA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A236AF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BCB601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43254C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9EC45D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83F3AD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C0403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:rsidRPr="00066F92" w14:paraId="7B94C710" w14:textId="77777777" w:rsidTr="00977B18">
        <w:tc>
          <w:tcPr>
            <w:tcW w:w="9362" w:type="dxa"/>
            <w:gridSpan w:val="7"/>
          </w:tcPr>
          <w:p w14:paraId="56AE663B" w14:textId="21CB21B5" w:rsidR="00CD72F7" w:rsidRPr="00066F92" w:rsidRDefault="00CD72F7" w:rsidP="00CD72F7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del w:id="6" w:author="Japan Sun Shubin">
              <w:r>
                <w:rPr>
                  <w:rFonts w:hint="eastAsia"/>
                  <w:spacing w:val="0"/>
                </w:rPr>
                <w:delText>１３</w:delText>
              </w:r>
            </w:del>
            <w:ins w:id="7" w:author="Japan Sun Shubin">
              <w:r>
                <w:rPr>
                  <w:rFonts w:hint="eastAsia"/>
                  <w:spacing w:val="0"/>
                </w:rPr>
                <w:t>１</w:t>
              </w:r>
            </w:ins>
            <w:r>
              <w:rPr>
                <w:rFonts w:hint="eastAsia"/>
                <w:spacing w:val="0"/>
              </w:rPr>
              <w:t xml:space="preserve">３：株式会社　天時情報システム　</w:t>
            </w:r>
          </w:p>
        </w:tc>
      </w:tr>
      <w:tr w:rsidR="00CD72F7" w:rsidRPr="007F70DB" w14:paraId="743E071D" w14:textId="77777777" w:rsidTr="00977B18">
        <w:tc>
          <w:tcPr>
            <w:tcW w:w="1045" w:type="dxa"/>
          </w:tcPr>
          <w:p w14:paraId="71648BC3" w14:textId="60DF6555" w:rsidR="00CD72F7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甲１３の１</w:t>
            </w:r>
          </w:p>
        </w:tc>
        <w:tc>
          <w:tcPr>
            <w:tcW w:w="1719" w:type="dxa"/>
          </w:tcPr>
          <w:p w14:paraId="3952A47D" w14:textId="214B36AC" w:rsidR="00CD72F7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会社情報</w:t>
            </w:r>
          </w:p>
        </w:tc>
        <w:tc>
          <w:tcPr>
            <w:tcW w:w="674" w:type="dxa"/>
          </w:tcPr>
          <w:p w14:paraId="381E80C1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DE003E3" w14:textId="77777777" w:rsidR="00CD72F7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  <w:p w14:paraId="327D1193" w14:textId="1695DA2F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955" w:type="dxa"/>
          </w:tcPr>
          <w:p w14:paraId="0317F6CB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9637AAD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1B0FCB5" w14:textId="22027EE2" w:rsidR="00CD72F7" w:rsidRDefault="00CD72F7" w:rsidP="00CD72F7">
            <w:pPr>
              <w:pStyle w:val="a5"/>
              <w:rPr>
                <w:spacing w:val="0"/>
              </w:rPr>
            </w:pPr>
            <w:r w:rsidRPr="005A44BC">
              <w:rPr>
                <w:spacing w:val="0"/>
              </w:rPr>
              <w:t>https://www.ten-ji.co.jp</w:t>
            </w:r>
          </w:p>
          <w:p w14:paraId="086609C8" w14:textId="0F72863F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D91FA5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0C44B6C5" w14:textId="77777777" w:rsidTr="00977B18">
        <w:tc>
          <w:tcPr>
            <w:tcW w:w="1045" w:type="dxa"/>
          </w:tcPr>
          <w:p w14:paraId="15A5A4A8" w14:textId="54C739C0" w:rsidR="00CD72F7" w:rsidRPr="002869FF" w:rsidRDefault="00CD72F7" w:rsidP="00CD72F7">
            <w:r>
              <w:rPr>
                <w:rFonts w:hint="eastAsia"/>
              </w:rPr>
              <w:t>甲１３の２</w:t>
            </w:r>
          </w:p>
        </w:tc>
        <w:tc>
          <w:tcPr>
            <w:tcW w:w="1719" w:type="dxa"/>
          </w:tcPr>
          <w:p w14:paraId="0EAA6D9E" w14:textId="301C5B89" w:rsidR="00CD72F7" w:rsidRPr="00095F72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075DF302" w14:textId="54C59D8B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A403F7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D054E2" w14:textId="447A0F46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2017/7/31</w:t>
            </w:r>
          </w:p>
        </w:tc>
        <w:tc>
          <w:tcPr>
            <w:tcW w:w="1340" w:type="dxa"/>
          </w:tcPr>
          <w:p w14:paraId="4C553DF7" w14:textId="7BAA0825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7D36FAB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75B24C7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714E3B73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7E9EEC69" w14:textId="790C8B70" w:rsidR="0007124A" w:rsidRPr="007F70DB" w:rsidRDefault="0007124A" w:rsidP="00CD72F7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31E07DB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550F1D22" w14:textId="77777777" w:rsidTr="00977B18">
        <w:tc>
          <w:tcPr>
            <w:tcW w:w="1045" w:type="dxa"/>
          </w:tcPr>
          <w:p w14:paraId="432467C0" w14:textId="2A09EC6E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甲１３の３</w:t>
            </w:r>
          </w:p>
        </w:tc>
        <w:tc>
          <w:tcPr>
            <w:tcW w:w="1719" w:type="dxa"/>
          </w:tcPr>
          <w:p w14:paraId="66AD15D4" w14:textId="7FD824D8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合意書</w:t>
            </w:r>
          </w:p>
        </w:tc>
        <w:tc>
          <w:tcPr>
            <w:tcW w:w="674" w:type="dxa"/>
          </w:tcPr>
          <w:p w14:paraId="2B6E6409" w14:textId="5F42CF0E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50066F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7AE653" w14:textId="309D176D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2017/7/31</w:t>
            </w:r>
          </w:p>
        </w:tc>
        <w:tc>
          <w:tcPr>
            <w:tcW w:w="1340" w:type="dxa"/>
          </w:tcPr>
          <w:p w14:paraId="74E2DAC3" w14:textId="44FCC61B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3DEF582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FBE5AEF" w14:textId="614B9D0B" w:rsidR="00CD72F7" w:rsidRDefault="00CD72F7" w:rsidP="00CD72F7">
            <w:pPr>
              <w:pStyle w:val="a5"/>
              <w:rPr>
                <w:spacing w:val="0"/>
              </w:rPr>
            </w:pPr>
          </w:p>
          <w:p w14:paraId="2CD488FD" w14:textId="77777777" w:rsidR="0007124A" w:rsidRDefault="0007124A" w:rsidP="00CD72F7">
            <w:pPr>
              <w:pStyle w:val="a5"/>
              <w:rPr>
                <w:rFonts w:hint="eastAsia"/>
                <w:spacing w:val="0"/>
              </w:rPr>
            </w:pPr>
          </w:p>
          <w:p w14:paraId="04B3619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B46EE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22BD2EAE" w14:textId="77777777" w:rsidTr="00977B18">
        <w:tc>
          <w:tcPr>
            <w:tcW w:w="1045" w:type="dxa"/>
          </w:tcPr>
          <w:p w14:paraId="3FDD8861" w14:textId="428CE1E0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甲１３の４</w:t>
            </w:r>
          </w:p>
        </w:tc>
        <w:tc>
          <w:tcPr>
            <w:tcW w:w="1719" w:type="dxa"/>
          </w:tcPr>
          <w:p w14:paraId="30C5C1B6" w14:textId="4CFF299D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在職証明書</w:t>
            </w:r>
          </w:p>
        </w:tc>
        <w:tc>
          <w:tcPr>
            <w:tcW w:w="674" w:type="dxa"/>
          </w:tcPr>
          <w:p w14:paraId="37990F3F" w14:textId="119990C3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5EAA9A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7AFCE8" w14:textId="129A7F20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2017/8/31</w:t>
            </w:r>
          </w:p>
        </w:tc>
        <w:tc>
          <w:tcPr>
            <w:tcW w:w="1340" w:type="dxa"/>
          </w:tcPr>
          <w:p w14:paraId="0744FB38" w14:textId="1E822546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7C6649E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A9D0789" w14:textId="70980B27" w:rsidR="00CD72F7" w:rsidRDefault="00CD72F7" w:rsidP="00CD72F7">
            <w:pPr>
              <w:pStyle w:val="a5"/>
              <w:rPr>
                <w:spacing w:val="0"/>
              </w:rPr>
            </w:pPr>
          </w:p>
          <w:p w14:paraId="13F0CEAE" w14:textId="77777777" w:rsidR="0007124A" w:rsidRDefault="0007124A" w:rsidP="00CD72F7">
            <w:pPr>
              <w:pStyle w:val="a5"/>
              <w:rPr>
                <w:rFonts w:hint="eastAsia"/>
                <w:spacing w:val="0"/>
              </w:rPr>
            </w:pPr>
          </w:p>
          <w:p w14:paraId="69D265F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79E660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344E3D98" w14:textId="77777777" w:rsidTr="007719CB">
        <w:tc>
          <w:tcPr>
            <w:tcW w:w="1045" w:type="dxa"/>
          </w:tcPr>
          <w:p w14:paraId="0B3DAAE2" w14:textId="57477639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甲１３の５</w:t>
            </w:r>
          </w:p>
        </w:tc>
        <w:tc>
          <w:tcPr>
            <w:tcW w:w="1719" w:type="dxa"/>
          </w:tcPr>
          <w:p w14:paraId="57D15958" w14:textId="0BDD9BC9" w:rsidR="00CD72F7" w:rsidRPr="00433EFD" w:rsidRDefault="00CD72F7" w:rsidP="00CD72F7">
            <w:r>
              <w:rPr>
                <w:rFonts w:hint="eastAsia"/>
              </w:rPr>
              <w:t>保証書</w:t>
            </w:r>
          </w:p>
        </w:tc>
        <w:tc>
          <w:tcPr>
            <w:tcW w:w="674" w:type="dxa"/>
          </w:tcPr>
          <w:p w14:paraId="7CC230DF" w14:textId="2E91348A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55D7C7B" w14:textId="40D9E089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7D49A9" w14:textId="626450B8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2017/10/6</w:t>
            </w:r>
          </w:p>
        </w:tc>
        <w:tc>
          <w:tcPr>
            <w:tcW w:w="1340" w:type="dxa"/>
          </w:tcPr>
          <w:p w14:paraId="677F9D1A" w14:textId="52B0642F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0187B5A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922976E" w14:textId="1835B843" w:rsidR="00CD72F7" w:rsidRDefault="00CD72F7" w:rsidP="00CD72F7">
            <w:pPr>
              <w:pStyle w:val="a5"/>
              <w:rPr>
                <w:spacing w:val="0"/>
              </w:rPr>
            </w:pPr>
          </w:p>
          <w:p w14:paraId="5FEAAE04" w14:textId="77777777" w:rsidR="0007124A" w:rsidRDefault="0007124A" w:rsidP="00CD72F7">
            <w:pPr>
              <w:pStyle w:val="a5"/>
              <w:rPr>
                <w:rFonts w:hint="eastAsia"/>
                <w:spacing w:val="0"/>
              </w:rPr>
            </w:pPr>
          </w:p>
          <w:p w14:paraId="25BADDF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CE124D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42A856FF" w14:textId="77777777" w:rsidTr="007719CB">
        <w:tc>
          <w:tcPr>
            <w:tcW w:w="1045" w:type="dxa"/>
          </w:tcPr>
          <w:p w14:paraId="39AAB556" w14:textId="2A049D6D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甲１３の６</w:t>
            </w:r>
          </w:p>
        </w:tc>
        <w:tc>
          <w:tcPr>
            <w:tcW w:w="1719" w:type="dxa"/>
          </w:tcPr>
          <w:p w14:paraId="64FB75B0" w14:textId="23A7A8A7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業務委託費支払証明書</w:t>
            </w:r>
          </w:p>
        </w:tc>
        <w:tc>
          <w:tcPr>
            <w:tcW w:w="674" w:type="dxa"/>
          </w:tcPr>
          <w:p w14:paraId="2AA0851A" w14:textId="3B63AC61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DDECBCA" w14:textId="6B1F124E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3CB89D" w14:textId="7D674BFF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2018/2/16</w:t>
            </w:r>
          </w:p>
        </w:tc>
        <w:tc>
          <w:tcPr>
            <w:tcW w:w="1340" w:type="dxa"/>
          </w:tcPr>
          <w:p w14:paraId="3F83034D" w14:textId="1081ABB0" w:rsidR="00CD72F7" w:rsidRPr="00C96AAE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220E2EB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F4EACAD" w14:textId="4922BAD3" w:rsidR="00CD72F7" w:rsidRDefault="00CD72F7" w:rsidP="00CD72F7">
            <w:pPr>
              <w:pStyle w:val="a5"/>
              <w:rPr>
                <w:spacing w:val="0"/>
              </w:rPr>
            </w:pPr>
          </w:p>
          <w:p w14:paraId="546615A8" w14:textId="77777777" w:rsidR="0007124A" w:rsidRDefault="0007124A" w:rsidP="00CD72F7">
            <w:pPr>
              <w:pStyle w:val="a5"/>
              <w:rPr>
                <w:rFonts w:hint="eastAsia"/>
                <w:spacing w:val="0"/>
              </w:rPr>
            </w:pPr>
          </w:p>
          <w:p w14:paraId="2022778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54FD4E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45AD60D8" w14:textId="77777777" w:rsidTr="007719CB">
        <w:tc>
          <w:tcPr>
            <w:tcW w:w="1045" w:type="dxa"/>
          </w:tcPr>
          <w:p w14:paraId="240AADD4" w14:textId="5F2247F1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甲１３の７</w:t>
            </w:r>
          </w:p>
        </w:tc>
        <w:tc>
          <w:tcPr>
            <w:tcW w:w="1719" w:type="dxa"/>
          </w:tcPr>
          <w:p w14:paraId="48BB5337" w14:textId="06E67909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厳重に御忠告致します</w:t>
            </w:r>
          </w:p>
        </w:tc>
        <w:tc>
          <w:tcPr>
            <w:tcW w:w="674" w:type="dxa"/>
          </w:tcPr>
          <w:p w14:paraId="7562C2E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5743D78" w14:textId="68DC768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7671249" w14:textId="7344A998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2018/8/7</w:t>
            </w:r>
          </w:p>
        </w:tc>
        <w:tc>
          <w:tcPr>
            <w:tcW w:w="1340" w:type="dxa"/>
          </w:tcPr>
          <w:p w14:paraId="783577B9" w14:textId="4625C620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6CBC0C0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6CCDE88" w14:textId="6B59A22C" w:rsidR="00CD72F7" w:rsidRDefault="00CD72F7" w:rsidP="00CD72F7">
            <w:pPr>
              <w:pStyle w:val="a5"/>
              <w:rPr>
                <w:spacing w:val="0"/>
              </w:rPr>
            </w:pPr>
          </w:p>
          <w:p w14:paraId="68AF7183" w14:textId="77777777" w:rsidR="0007124A" w:rsidRDefault="0007124A" w:rsidP="00CD72F7">
            <w:pPr>
              <w:pStyle w:val="a5"/>
              <w:rPr>
                <w:rFonts w:hint="eastAsia"/>
                <w:spacing w:val="0"/>
              </w:rPr>
            </w:pPr>
          </w:p>
          <w:p w14:paraId="363EE20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72F1A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515E70A8" w14:textId="77777777" w:rsidTr="007719CB">
        <w:tc>
          <w:tcPr>
            <w:tcW w:w="1045" w:type="dxa"/>
          </w:tcPr>
          <w:p w14:paraId="532753B4" w14:textId="44566FF4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6C2FE6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89AF0B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B10E1D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1A773DE" w14:textId="21B3B9C9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14BE1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6CCC21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6EB29F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6B5A95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22D784C" w14:textId="2C5F981C" w:rsidR="00CD72F7" w:rsidRDefault="00CD72F7" w:rsidP="00CD72F7">
            <w:pPr>
              <w:pStyle w:val="a5"/>
              <w:rPr>
                <w:spacing w:val="0"/>
              </w:rPr>
            </w:pPr>
          </w:p>
          <w:p w14:paraId="6A5B23CA" w14:textId="77777777" w:rsidR="003A047F" w:rsidRDefault="003A047F" w:rsidP="00CD72F7">
            <w:pPr>
              <w:pStyle w:val="a5"/>
              <w:rPr>
                <w:rFonts w:hint="eastAsia"/>
                <w:spacing w:val="0"/>
              </w:rPr>
            </w:pPr>
          </w:p>
          <w:p w14:paraId="183F728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519946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193E3BD1" w14:textId="77777777" w:rsidTr="007719CB">
        <w:tc>
          <w:tcPr>
            <w:tcW w:w="1045" w:type="dxa"/>
          </w:tcPr>
          <w:p w14:paraId="02435429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C004D15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55A059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99598D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29A1491" w14:textId="0B167822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C13EBD9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34BB043" w14:textId="77777777" w:rsidR="00CD72F7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80B710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9FB76E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F0E3F3B" w14:textId="2DA28E6D" w:rsidR="00CD72F7" w:rsidRDefault="00CD72F7" w:rsidP="00CD72F7">
            <w:pPr>
              <w:pStyle w:val="a5"/>
              <w:rPr>
                <w:spacing w:val="0"/>
              </w:rPr>
            </w:pPr>
          </w:p>
          <w:p w14:paraId="503EAB49" w14:textId="77777777" w:rsidR="0007124A" w:rsidRDefault="0007124A" w:rsidP="00CD72F7">
            <w:pPr>
              <w:pStyle w:val="a5"/>
              <w:rPr>
                <w:rFonts w:hint="eastAsia"/>
                <w:spacing w:val="0"/>
              </w:rPr>
            </w:pPr>
          </w:p>
          <w:p w14:paraId="79B5B84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B6C6A7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67A98CF2" w14:textId="77777777" w:rsidTr="00977B18">
        <w:tc>
          <w:tcPr>
            <w:tcW w:w="1045" w:type="dxa"/>
          </w:tcPr>
          <w:p w14:paraId="1291E65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23DC47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6A5BEB4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F91B3D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3AD35A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6EFBC3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613F8C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73A99C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E29E10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:rsidRPr="00066F92" w14:paraId="4F731D1D" w14:textId="77777777" w:rsidTr="00977B18">
        <w:tc>
          <w:tcPr>
            <w:tcW w:w="9362" w:type="dxa"/>
            <w:gridSpan w:val="7"/>
          </w:tcPr>
          <w:p w14:paraId="6E9118D9" w14:textId="191FEC68" w:rsidR="00CD72F7" w:rsidRPr="00066F92" w:rsidRDefault="00CD72F7" w:rsidP="00CD72F7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ins w:id="8" w:author="Japan Sun Shubin">
              <w:r>
                <w:rPr>
                  <w:rFonts w:hint="eastAsia"/>
                  <w:spacing w:val="0"/>
                </w:rPr>
                <w:t>１</w:t>
              </w:r>
            </w:ins>
            <w:r>
              <w:rPr>
                <w:rFonts w:hint="eastAsia"/>
                <w:spacing w:val="0"/>
              </w:rPr>
              <w:t>４：</w:t>
            </w:r>
            <w:r w:rsidRPr="009D49C8">
              <w:rPr>
                <w:rFonts w:hint="eastAsia"/>
                <w:spacing w:val="0"/>
              </w:rPr>
              <w:t>株式会社ステッピングストーンズ</w:t>
            </w:r>
          </w:p>
        </w:tc>
      </w:tr>
      <w:tr w:rsidR="00CD72F7" w:rsidRPr="007F70DB" w14:paraId="47C8A2E8" w14:textId="77777777" w:rsidTr="00977B18">
        <w:tc>
          <w:tcPr>
            <w:tcW w:w="1045" w:type="dxa"/>
          </w:tcPr>
          <w:p w14:paraId="0E30CB1D" w14:textId="5407468D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ins w:id="9" w:author="Japan Sun Shubin">
              <w:r>
                <w:rPr>
                  <w:rFonts w:hint="eastAsia"/>
                  <w:spacing w:val="0"/>
                </w:rPr>
                <w:t>１</w:t>
              </w:r>
            </w:ins>
            <w:r>
              <w:rPr>
                <w:rFonts w:hint="eastAsia"/>
                <w:spacing w:val="0"/>
              </w:rPr>
              <w:t>４の１</w:t>
            </w:r>
          </w:p>
        </w:tc>
        <w:tc>
          <w:tcPr>
            <w:tcW w:w="1719" w:type="dxa"/>
          </w:tcPr>
          <w:p w14:paraId="00ECC865" w14:textId="0FB463DE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543DAF0E" w14:textId="1BCA9941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5D719F1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F00B6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5F2E33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2035248" w14:textId="3721748F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420E04">
              <w:rPr>
                <w:spacing w:val="0"/>
              </w:rPr>
              <w:t>https://www.s-ss.co.jp/</w:t>
            </w:r>
          </w:p>
          <w:p w14:paraId="7478487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580821A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6E0BF1F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B4D83D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62FD85B6" w14:textId="77777777" w:rsidTr="00977B18">
        <w:tc>
          <w:tcPr>
            <w:tcW w:w="1045" w:type="dxa"/>
          </w:tcPr>
          <w:p w14:paraId="771E6E2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574C02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FBBCD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688011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A9F5ED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F057B5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059F61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643052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429B4D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F0B3F66" w14:textId="346B077E" w:rsidR="00CD72F7" w:rsidRDefault="00CD72F7" w:rsidP="00CD72F7">
            <w:pPr>
              <w:pStyle w:val="a5"/>
              <w:rPr>
                <w:spacing w:val="0"/>
              </w:rPr>
            </w:pPr>
          </w:p>
          <w:p w14:paraId="090B4617" w14:textId="77777777" w:rsidR="006154E9" w:rsidRDefault="006154E9" w:rsidP="00CD72F7">
            <w:pPr>
              <w:pStyle w:val="a5"/>
              <w:rPr>
                <w:rFonts w:hint="eastAsia"/>
                <w:spacing w:val="0"/>
              </w:rPr>
            </w:pPr>
          </w:p>
          <w:p w14:paraId="5D8BF4B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D38B17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001072B9" w14:textId="77777777" w:rsidTr="00977B18">
        <w:tc>
          <w:tcPr>
            <w:tcW w:w="1045" w:type="dxa"/>
          </w:tcPr>
          <w:p w14:paraId="76868BD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22AF4F4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A8256F3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54E8C8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172189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1265B3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786C25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7DB8B7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C82C6C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:rsidRPr="00066F92" w14:paraId="39591915" w14:textId="77777777" w:rsidTr="00977B18">
        <w:tc>
          <w:tcPr>
            <w:tcW w:w="9362" w:type="dxa"/>
            <w:gridSpan w:val="7"/>
          </w:tcPr>
          <w:p w14:paraId="120DE00D" w14:textId="0CB2AC91" w:rsidR="00CD72F7" w:rsidRPr="00066F92" w:rsidRDefault="00CD72F7" w:rsidP="00CD72F7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ins w:id="10" w:author="Japan Sun Shubin">
              <w:r>
                <w:rPr>
                  <w:rFonts w:hint="eastAsia"/>
                  <w:spacing w:val="0"/>
                </w:rPr>
                <w:t>１</w:t>
              </w:r>
            </w:ins>
            <w:r>
              <w:rPr>
                <w:rFonts w:hint="eastAsia"/>
                <w:spacing w:val="0"/>
              </w:rPr>
              <w:t>５：</w:t>
            </w:r>
            <w:r w:rsidRPr="00F539E9">
              <w:rPr>
                <w:rFonts w:hint="eastAsia"/>
                <w:spacing w:val="0"/>
              </w:rPr>
              <w:t>スマカン株式会社</w:t>
            </w:r>
          </w:p>
        </w:tc>
      </w:tr>
      <w:tr w:rsidR="00CD72F7" w:rsidRPr="007F70DB" w14:paraId="22FF1152" w14:textId="77777777" w:rsidTr="00977B18">
        <w:tc>
          <w:tcPr>
            <w:tcW w:w="1045" w:type="dxa"/>
          </w:tcPr>
          <w:p w14:paraId="2A241144" w14:textId="1251235C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ins w:id="11" w:author="Japan Sun Shubin">
              <w:r>
                <w:rPr>
                  <w:rFonts w:hint="eastAsia"/>
                  <w:spacing w:val="0"/>
                </w:rPr>
                <w:t>１</w:t>
              </w:r>
            </w:ins>
            <w:r>
              <w:rPr>
                <w:rFonts w:hint="eastAsia"/>
                <w:spacing w:val="0"/>
              </w:rPr>
              <w:t>５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44B72EC7" w14:textId="4236E9F1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4F3762CD" w14:textId="41921643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1AD6419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9F260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C81E0A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D9392C0" w14:textId="086097E9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BB6021">
              <w:rPr>
                <w:spacing w:val="0"/>
              </w:rPr>
              <w:t>https://smartcompany.jp/</w:t>
            </w:r>
          </w:p>
          <w:p w14:paraId="417198C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DFFF47F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1F5387E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292562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294A9B35" w14:textId="77777777" w:rsidTr="00977B18">
        <w:tc>
          <w:tcPr>
            <w:tcW w:w="1045" w:type="dxa"/>
          </w:tcPr>
          <w:p w14:paraId="043A9B9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76FE31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5CFFE6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60A70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A67F77E" w14:textId="21F505BF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8E8C9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B370D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FEA456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9766D0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F412D68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2FBC91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5F0B8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3EE15ECA" w14:textId="77777777" w:rsidTr="00977B18">
        <w:tc>
          <w:tcPr>
            <w:tcW w:w="1045" w:type="dxa"/>
          </w:tcPr>
          <w:p w14:paraId="0EF8B55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652BF8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683E9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C3738A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F8A527E" w14:textId="0D8403F5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8B8B4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C6C1FE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C98797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0788B3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B80C326" w14:textId="087C6AC2" w:rsidR="00CD72F7" w:rsidRDefault="00CD72F7" w:rsidP="00CD72F7">
            <w:pPr>
              <w:pStyle w:val="a5"/>
              <w:rPr>
                <w:spacing w:val="0"/>
              </w:rPr>
            </w:pPr>
          </w:p>
          <w:p w14:paraId="28185704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5B0FCDD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8584F2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28BBBD4C" w14:textId="77777777" w:rsidTr="00977B18">
        <w:tc>
          <w:tcPr>
            <w:tcW w:w="1045" w:type="dxa"/>
          </w:tcPr>
          <w:p w14:paraId="2F6D0B3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0555018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2732EA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FD9035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360F8C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A3455D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4CDDC6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88CC68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BA875C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:rsidRPr="00066F92" w14:paraId="20AEEC35" w14:textId="77777777" w:rsidTr="00977B18">
        <w:tc>
          <w:tcPr>
            <w:tcW w:w="9362" w:type="dxa"/>
            <w:gridSpan w:val="7"/>
          </w:tcPr>
          <w:p w14:paraId="4559CA33" w14:textId="735A502B" w:rsidR="00CD72F7" w:rsidRPr="001B7A17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</w:t>
            </w:r>
            <w:ins w:id="12" w:author="Japan Sun Shubin">
              <w:r>
                <w:rPr>
                  <w:rFonts w:hint="eastAsia"/>
                  <w:spacing w:val="0"/>
                  <w:lang w:eastAsia="zh-CN"/>
                </w:rPr>
                <w:t>１</w:t>
              </w:r>
            </w:ins>
            <w:r>
              <w:rPr>
                <w:rFonts w:hint="eastAsia"/>
                <w:spacing w:val="0"/>
                <w:lang w:eastAsia="zh-CN"/>
              </w:rPr>
              <w:t>６：</w:t>
            </w:r>
            <w:proofErr w:type="spellStart"/>
            <w:r w:rsidRPr="001B7A17">
              <w:rPr>
                <w:rFonts w:hint="eastAsia"/>
                <w:spacing w:val="0"/>
                <w:lang w:eastAsia="zh-CN"/>
              </w:rPr>
              <w:t>NeoX</w:t>
            </w:r>
            <w:proofErr w:type="spellEnd"/>
            <w:r w:rsidRPr="001B7A17">
              <w:rPr>
                <w:rFonts w:hint="eastAsia"/>
                <w:spacing w:val="0"/>
                <w:lang w:eastAsia="zh-CN"/>
              </w:rPr>
              <w:t>株式会社</w:t>
            </w:r>
          </w:p>
        </w:tc>
      </w:tr>
      <w:tr w:rsidR="00CD72F7" w:rsidRPr="007F70DB" w14:paraId="344DEC0C" w14:textId="77777777" w:rsidTr="00977B18">
        <w:tc>
          <w:tcPr>
            <w:tcW w:w="1045" w:type="dxa"/>
          </w:tcPr>
          <w:p w14:paraId="71A87362" w14:textId="1D4A82FA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甲</w:t>
            </w:r>
            <w:ins w:id="13" w:author="Japan Sun Shubin">
              <w:r>
                <w:rPr>
                  <w:rFonts w:hint="eastAsia"/>
                  <w:spacing w:val="0"/>
                </w:rPr>
                <w:t>１</w:t>
              </w:r>
            </w:ins>
            <w:r>
              <w:rPr>
                <w:rFonts w:hint="eastAsia"/>
                <w:spacing w:val="0"/>
              </w:rPr>
              <w:t>６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665F7767" w14:textId="281CA9C3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4D67199D" w14:textId="12B8D399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074E694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629F9C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35FFC1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AB3AD19" w14:textId="64E0A342" w:rsidR="00CD72F7" w:rsidRPr="00231262" w:rsidRDefault="00CD72F7" w:rsidP="00CD72F7">
            <w:pPr>
              <w:ind w:left="759" w:hanging="759"/>
              <w:rPr>
                <w:rFonts w:ascii="MS Mincho" w:eastAsia="等线" w:hAnsi="MS Mincho"/>
                <w:lang w:eastAsia="zh-CN"/>
              </w:rPr>
            </w:pPr>
            <w:r w:rsidRPr="002A627D">
              <w:rPr>
                <w:rFonts w:ascii="MS Mincho" w:eastAsia="等线" w:hAnsi="MS Mincho"/>
                <w:lang w:eastAsia="zh-CN"/>
              </w:rPr>
              <w:t>https://www.neox-inc.com/</w:t>
            </w:r>
          </w:p>
          <w:p w14:paraId="1A04715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7C3D7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6EB5071B" w14:textId="77777777" w:rsidTr="00977B18">
        <w:tc>
          <w:tcPr>
            <w:tcW w:w="1045" w:type="dxa"/>
          </w:tcPr>
          <w:p w14:paraId="77E8A3C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2E016E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D62C3E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103001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9DBA7CF" w14:textId="4B282809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AC18EC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E8E8B2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E94B06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93FE55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34DFB7E" w14:textId="38C16A4E" w:rsidR="00CD72F7" w:rsidRDefault="00CD72F7" w:rsidP="00CD72F7">
            <w:pPr>
              <w:pStyle w:val="a5"/>
              <w:rPr>
                <w:spacing w:val="0"/>
              </w:rPr>
            </w:pPr>
          </w:p>
          <w:p w14:paraId="6F17FE63" w14:textId="77777777" w:rsidR="006154E9" w:rsidRDefault="006154E9" w:rsidP="00CD72F7">
            <w:pPr>
              <w:pStyle w:val="a5"/>
              <w:rPr>
                <w:rFonts w:hint="eastAsia"/>
                <w:spacing w:val="0"/>
              </w:rPr>
            </w:pPr>
          </w:p>
          <w:p w14:paraId="4D7D5FD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DD27A9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2457717F" w14:textId="77777777" w:rsidTr="006E5221">
        <w:tc>
          <w:tcPr>
            <w:tcW w:w="1045" w:type="dxa"/>
          </w:tcPr>
          <w:p w14:paraId="13C51A2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B899C1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9370317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E7E5B2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07CB4A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B2C16D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574B5E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972641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4776B2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:rsidRPr="00066F92" w14:paraId="116B01BF" w14:textId="77777777" w:rsidTr="006E5221">
        <w:tc>
          <w:tcPr>
            <w:tcW w:w="9362" w:type="dxa"/>
            <w:gridSpan w:val="7"/>
          </w:tcPr>
          <w:p w14:paraId="49A9C803" w14:textId="68CA47F3" w:rsidR="00CD72F7" w:rsidRPr="00066F92" w:rsidRDefault="00CD72F7" w:rsidP="00CD72F7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 xml:space="preserve">甲１７：株式会社　</w:t>
            </w:r>
            <w:r w:rsidRPr="008F2005">
              <w:rPr>
                <w:rFonts w:hint="eastAsia"/>
                <w:spacing w:val="0"/>
              </w:rPr>
              <w:t>スカイテック</w:t>
            </w:r>
          </w:p>
        </w:tc>
      </w:tr>
      <w:tr w:rsidR="00CD72F7" w:rsidRPr="007F70DB" w14:paraId="3D30255C" w14:textId="77777777" w:rsidTr="006E5221">
        <w:tc>
          <w:tcPr>
            <w:tcW w:w="1045" w:type="dxa"/>
          </w:tcPr>
          <w:p w14:paraId="512EAA04" w14:textId="6B2D5F3C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ins w:id="14" w:author="Japan Sun Shubin">
              <w:r>
                <w:rPr>
                  <w:rFonts w:hint="eastAsia"/>
                  <w:spacing w:val="0"/>
                </w:rPr>
                <w:t>１</w:t>
              </w:r>
            </w:ins>
            <w:r>
              <w:rPr>
                <w:rFonts w:hint="eastAsia"/>
                <w:spacing w:val="0"/>
              </w:rPr>
              <w:t>７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063D4D0C" w14:textId="355515E5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3361E31A" w14:textId="5106E4EA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4D522E7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4CE6DA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E510C8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65BBDF0" w14:textId="77777777" w:rsidR="00CD72F7" w:rsidRPr="00C96D9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C96D99">
              <w:rPr>
                <w:rFonts w:ascii="MS Mincho" w:hAnsi="MS Mincho"/>
                <w:spacing w:val="0"/>
              </w:rPr>
              <w:t>https://www.sky-tech.co.jp/</w:t>
            </w:r>
          </w:p>
          <w:p w14:paraId="689280EB" w14:textId="77777777" w:rsidR="00CD72F7" w:rsidRPr="00C96D9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5768A451" w14:textId="77777777" w:rsidR="00CD72F7" w:rsidRPr="00C96D9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6474954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790E86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23D41415" w14:textId="77777777" w:rsidTr="006E5221">
        <w:tc>
          <w:tcPr>
            <w:tcW w:w="1045" w:type="dxa"/>
          </w:tcPr>
          <w:p w14:paraId="7B161CE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A5EB12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DBE7DF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FF3E01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9E8F7B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74497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D339BE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F174F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D21057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6DB88FC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6F2314D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E29DF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177048B5" w14:textId="77777777" w:rsidTr="00977B18">
        <w:tc>
          <w:tcPr>
            <w:tcW w:w="1045" w:type="dxa"/>
          </w:tcPr>
          <w:p w14:paraId="66E3125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0443F2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CF9190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42650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538361A" w14:textId="2D2ABA00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880695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156566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B2E608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D39DC4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FC57E31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383C489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B986A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0A4631D4" w14:textId="77777777" w:rsidTr="00977B18">
        <w:tc>
          <w:tcPr>
            <w:tcW w:w="1045" w:type="dxa"/>
          </w:tcPr>
          <w:p w14:paraId="1265BBD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3E4D36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DB83CF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0080C6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C8F8A4F" w14:textId="4FD08D21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9B9DBC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A3059E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EC3104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C54E48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FD04D10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6BF59DC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B2B13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357116B4" w14:textId="77777777" w:rsidTr="00977B18">
        <w:tc>
          <w:tcPr>
            <w:tcW w:w="1045" w:type="dxa"/>
          </w:tcPr>
          <w:p w14:paraId="3551A8D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8C7E69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1B18C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C915F3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7E56966" w14:textId="1FFF4057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09394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7E7671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E53FE4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74EDE3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7B0619D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136A680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24738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58528803" w14:textId="77777777" w:rsidTr="006E5221">
        <w:tc>
          <w:tcPr>
            <w:tcW w:w="1045" w:type="dxa"/>
          </w:tcPr>
          <w:p w14:paraId="41B6B65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197DB93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73740C3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DBC1AC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45C4F5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45D5B0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C7B11B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864377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B14FE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:rsidRPr="001B7A17" w14:paraId="2905EEAD" w14:textId="77777777" w:rsidTr="006E5221">
        <w:tc>
          <w:tcPr>
            <w:tcW w:w="9362" w:type="dxa"/>
            <w:gridSpan w:val="7"/>
          </w:tcPr>
          <w:p w14:paraId="7138BF0B" w14:textId="3AA99AD1" w:rsidR="00CD72F7" w:rsidRPr="001B7A17" w:rsidRDefault="00CD72F7" w:rsidP="00CD72F7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ins w:id="15" w:author="Japan Sun Shubin">
              <w:r>
                <w:rPr>
                  <w:rFonts w:hint="eastAsia"/>
                  <w:spacing w:val="0"/>
                </w:rPr>
                <w:t>１</w:t>
              </w:r>
            </w:ins>
            <w:r>
              <w:rPr>
                <w:rFonts w:hint="eastAsia"/>
                <w:spacing w:val="0"/>
              </w:rPr>
              <w:t>８：ベリーベスト法律事務所</w:t>
            </w:r>
          </w:p>
        </w:tc>
      </w:tr>
      <w:tr w:rsidR="00CD72F7" w:rsidRPr="007F70DB" w14:paraId="3C226A66" w14:textId="77777777" w:rsidTr="006E5221">
        <w:tc>
          <w:tcPr>
            <w:tcW w:w="1045" w:type="dxa"/>
          </w:tcPr>
          <w:p w14:paraId="63A2290E" w14:textId="3B69AD19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ins w:id="16" w:author="Japan Sun Shubin">
              <w:r>
                <w:rPr>
                  <w:rFonts w:hint="eastAsia"/>
                  <w:spacing w:val="0"/>
                </w:rPr>
                <w:t>１</w:t>
              </w:r>
            </w:ins>
            <w:r>
              <w:rPr>
                <w:rFonts w:hint="eastAsia"/>
                <w:spacing w:val="0"/>
              </w:rPr>
              <w:t>８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5F0DDF7E" w14:textId="377F6478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</w:rPr>
              <w:t>事務所情報</w:t>
            </w:r>
          </w:p>
        </w:tc>
        <w:tc>
          <w:tcPr>
            <w:tcW w:w="674" w:type="dxa"/>
          </w:tcPr>
          <w:p w14:paraId="6CB7D5E9" w14:textId="5CED7204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63963FB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16EA8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8302CD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CE14467" w14:textId="3EA63BF2" w:rsidR="00CD72F7" w:rsidRPr="00C320B5" w:rsidRDefault="00CD72F7" w:rsidP="00CD72F7">
            <w:pPr>
              <w:ind w:left="759" w:hanging="759"/>
              <w:rPr>
                <w:rFonts w:ascii="MS Mincho" w:hAnsi="MS Mincho"/>
              </w:rPr>
            </w:pPr>
          </w:p>
          <w:p w14:paraId="77B09048" w14:textId="3A8FE216" w:rsidR="00CD72F7" w:rsidRPr="007F70DB" w:rsidRDefault="00CD72F7" w:rsidP="00CD72F7">
            <w:pPr>
              <w:ind w:left="759" w:hanging="759"/>
            </w:pPr>
          </w:p>
        </w:tc>
        <w:tc>
          <w:tcPr>
            <w:tcW w:w="856" w:type="dxa"/>
          </w:tcPr>
          <w:p w14:paraId="4B9C096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58C6C918" w14:textId="77777777" w:rsidTr="006E5221">
        <w:tc>
          <w:tcPr>
            <w:tcW w:w="1045" w:type="dxa"/>
          </w:tcPr>
          <w:p w14:paraId="0F588FB1" w14:textId="31BED87B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８</w:t>
            </w:r>
            <w:r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538D3B76" w14:textId="613AB238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</w:t>
            </w:r>
          </w:p>
        </w:tc>
        <w:tc>
          <w:tcPr>
            <w:tcW w:w="674" w:type="dxa"/>
          </w:tcPr>
          <w:p w14:paraId="137AD4E8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55CFB4F" w14:textId="6A467E01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21B25B" w14:textId="2D5CCF45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2018/10/16</w:t>
            </w:r>
          </w:p>
        </w:tc>
        <w:tc>
          <w:tcPr>
            <w:tcW w:w="1340" w:type="dxa"/>
          </w:tcPr>
          <w:p w14:paraId="36C430CA" w14:textId="5C885AEA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ベリーベスト法律事務所弁護士内井健之</w:t>
            </w:r>
          </w:p>
        </w:tc>
        <w:tc>
          <w:tcPr>
            <w:tcW w:w="2773" w:type="dxa"/>
          </w:tcPr>
          <w:p w14:paraId="76149C7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FC3A32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F56D6DF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217E22B3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CCDA72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935F9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65D01416" w14:textId="77777777" w:rsidTr="00977B18">
        <w:tc>
          <w:tcPr>
            <w:tcW w:w="1045" w:type="dxa"/>
          </w:tcPr>
          <w:p w14:paraId="3E2FED52" w14:textId="7F0AC904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FB02566" w14:textId="5B344368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B12B167" w14:textId="510EC503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3397A641" w14:textId="072C9224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D1CA2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A4613E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3EF1AC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6E280B6" w14:textId="3336E487" w:rsidR="00CD72F7" w:rsidRDefault="00CD72F7" w:rsidP="00CD72F7">
            <w:pPr>
              <w:pStyle w:val="a5"/>
              <w:rPr>
                <w:spacing w:val="0"/>
              </w:rPr>
            </w:pPr>
          </w:p>
          <w:p w14:paraId="5BE9E62F" w14:textId="77777777" w:rsidR="005D175D" w:rsidRPr="007F70DB" w:rsidRDefault="005D175D" w:rsidP="00CD72F7">
            <w:pPr>
              <w:pStyle w:val="a5"/>
              <w:rPr>
                <w:rFonts w:hint="eastAsia"/>
                <w:spacing w:val="0"/>
              </w:rPr>
            </w:pPr>
          </w:p>
          <w:p w14:paraId="0A707FBE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D75C8C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A34D0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0343E0A3" w14:textId="77777777" w:rsidTr="00977B18">
        <w:tc>
          <w:tcPr>
            <w:tcW w:w="1045" w:type="dxa"/>
          </w:tcPr>
          <w:p w14:paraId="65E6E63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61BA77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DF59E35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2C346B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87DF20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2BA5B1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2467BD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508ECA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26C63F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:rsidRPr="00066F92" w14:paraId="473CD5E8" w14:textId="77777777" w:rsidTr="00977B18">
        <w:tc>
          <w:tcPr>
            <w:tcW w:w="9362" w:type="dxa"/>
            <w:gridSpan w:val="7"/>
          </w:tcPr>
          <w:p w14:paraId="5E0D81E3" w14:textId="79B66038" w:rsidR="00CD72F7" w:rsidRPr="00066F92" w:rsidRDefault="00CD72F7" w:rsidP="00CD72F7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</w:t>
            </w:r>
            <w:ins w:id="17" w:author="Japan Sun Shubin">
              <w:r>
                <w:rPr>
                  <w:rFonts w:hint="eastAsia"/>
                  <w:spacing w:val="0"/>
                  <w:lang w:eastAsia="zh-CN"/>
                </w:rPr>
                <w:t>１</w:t>
              </w:r>
            </w:ins>
            <w:r>
              <w:rPr>
                <w:rFonts w:hint="eastAsia"/>
                <w:spacing w:val="0"/>
                <w:lang w:eastAsia="zh-CN"/>
              </w:rPr>
              <w:t xml:space="preserve">９：株式会社　</w:t>
            </w:r>
            <w:r w:rsidRPr="00C112F0">
              <w:rPr>
                <w:rFonts w:hint="eastAsia"/>
                <w:spacing w:val="0"/>
                <w:lang w:eastAsia="zh-CN"/>
              </w:rPr>
              <w:t>穎光社</w:t>
            </w:r>
          </w:p>
        </w:tc>
      </w:tr>
      <w:tr w:rsidR="00CD72F7" w:rsidRPr="007F70DB" w14:paraId="4037F188" w14:textId="77777777" w:rsidTr="00977B18">
        <w:tc>
          <w:tcPr>
            <w:tcW w:w="1045" w:type="dxa"/>
          </w:tcPr>
          <w:p w14:paraId="03E6FA1B" w14:textId="76E3A0C2" w:rsidR="00CD72F7" w:rsidRPr="007F70DB" w:rsidRDefault="00CD72F7" w:rsidP="00CD72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甲</w:t>
            </w:r>
            <w:ins w:id="18" w:author="Japan Sun Shubin">
              <w:r>
                <w:rPr>
                  <w:rFonts w:hint="eastAsia"/>
                  <w:spacing w:val="0"/>
                </w:rPr>
                <w:t>１</w:t>
              </w:r>
            </w:ins>
            <w:r>
              <w:rPr>
                <w:rFonts w:hint="eastAsia"/>
                <w:spacing w:val="0"/>
              </w:rPr>
              <w:t>９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4F158299" w14:textId="532DB38B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3E94719F" w14:textId="721D4B20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FD7B24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0DF65F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557D7E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BFE9EBD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1D7D3ED3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221CB08C" w14:textId="2F85077E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41ADB65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631921EF" w14:textId="77777777" w:rsidTr="00977B18">
        <w:tc>
          <w:tcPr>
            <w:tcW w:w="1045" w:type="dxa"/>
          </w:tcPr>
          <w:p w14:paraId="67C69713" w14:textId="06F0841B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ins w:id="19" w:author="Japan Sun Shubin">
              <w:r>
                <w:rPr>
                  <w:rFonts w:hint="eastAsia"/>
                  <w:spacing w:val="0"/>
                </w:rPr>
                <w:t>１</w:t>
              </w:r>
            </w:ins>
            <w:r>
              <w:rPr>
                <w:rFonts w:hint="eastAsia"/>
                <w:spacing w:val="0"/>
              </w:rPr>
              <w:t>９</w:t>
            </w:r>
            <w:r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89E9E4D" w14:textId="2A41086C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6966D54A" w14:textId="209AF570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082BC71E" w14:textId="2911759B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28286E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47DAD2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DD97DE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BC08C9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4DD7B9A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5467655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DA8783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14E3FEF2" w14:textId="77777777" w:rsidTr="00977B18">
        <w:tc>
          <w:tcPr>
            <w:tcW w:w="1045" w:type="dxa"/>
          </w:tcPr>
          <w:p w14:paraId="0876AFE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C46553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6B5DA1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7D616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13F9F81" w14:textId="3A0D8DB8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0D6FC1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292E61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502B0A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33EA95D" w14:textId="02D3B0D6" w:rsidR="00CD72F7" w:rsidRDefault="00CD72F7" w:rsidP="00CD72F7">
            <w:pPr>
              <w:pStyle w:val="a5"/>
              <w:rPr>
                <w:spacing w:val="0"/>
              </w:rPr>
            </w:pPr>
          </w:p>
          <w:p w14:paraId="0E33B4FF" w14:textId="77777777" w:rsidR="004460D2" w:rsidRPr="007F70DB" w:rsidRDefault="004460D2" w:rsidP="00CD72F7">
            <w:pPr>
              <w:pStyle w:val="a5"/>
              <w:rPr>
                <w:rFonts w:hint="eastAsia"/>
                <w:spacing w:val="0"/>
              </w:rPr>
            </w:pPr>
          </w:p>
          <w:p w14:paraId="55F43A50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2891B60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00204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6941649A" w14:textId="77777777" w:rsidTr="00977B18">
        <w:tc>
          <w:tcPr>
            <w:tcW w:w="1045" w:type="dxa"/>
          </w:tcPr>
          <w:p w14:paraId="6F3F560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D4DD7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9D5B2A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6344A9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04095E9" w14:textId="4F1FA34E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C405B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31BA01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DDC92B7" w14:textId="727869DF" w:rsidR="00CD72F7" w:rsidRDefault="00CD72F7" w:rsidP="00CD72F7">
            <w:pPr>
              <w:pStyle w:val="a5"/>
              <w:rPr>
                <w:spacing w:val="0"/>
              </w:rPr>
            </w:pPr>
          </w:p>
          <w:p w14:paraId="3B9250E0" w14:textId="70B35767" w:rsidR="00CD72F7" w:rsidRDefault="00CD72F7" w:rsidP="00CD72F7">
            <w:pPr>
              <w:pStyle w:val="a5"/>
              <w:rPr>
                <w:spacing w:val="0"/>
              </w:rPr>
            </w:pPr>
          </w:p>
          <w:p w14:paraId="2B2D072D" w14:textId="77777777" w:rsidR="004460D2" w:rsidRDefault="004460D2" w:rsidP="00CD72F7">
            <w:pPr>
              <w:pStyle w:val="a5"/>
              <w:rPr>
                <w:rFonts w:hint="eastAsia"/>
                <w:spacing w:val="0"/>
              </w:rPr>
            </w:pPr>
          </w:p>
          <w:p w14:paraId="10827ADD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55DA243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AC4E3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7A341BED" w14:textId="77777777" w:rsidTr="00977B18">
        <w:tc>
          <w:tcPr>
            <w:tcW w:w="1045" w:type="dxa"/>
          </w:tcPr>
          <w:p w14:paraId="7931A72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00E5827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FCA00CA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38D3A2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BFB9C7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EAF507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AE8BA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130FFE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FD71B0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:rsidRPr="00066F92" w14:paraId="3DF210B0" w14:textId="77777777" w:rsidTr="00977B18">
        <w:tc>
          <w:tcPr>
            <w:tcW w:w="9362" w:type="dxa"/>
            <w:gridSpan w:val="7"/>
          </w:tcPr>
          <w:p w14:paraId="3C204B35" w14:textId="5A427721" w:rsidR="00CD72F7" w:rsidRPr="00066F92" w:rsidRDefault="00CD72F7" w:rsidP="00CD72F7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甲２０：</w:t>
            </w:r>
            <w:r w:rsidRPr="000F2B4A">
              <w:rPr>
                <w:rFonts w:eastAsiaTheme="minorEastAsia" w:hint="eastAsia"/>
                <w:spacing w:val="0"/>
              </w:rPr>
              <w:t>株式会社イーテクノロジー</w:t>
            </w:r>
          </w:p>
        </w:tc>
      </w:tr>
      <w:tr w:rsidR="00CD72F7" w:rsidRPr="007F70DB" w14:paraId="31156D16" w14:textId="77777777" w:rsidTr="00977B18">
        <w:tc>
          <w:tcPr>
            <w:tcW w:w="1045" w:type="dxa"/>
          </w:tcPr>
          <w:p w14:paraId="0A770103" w14:textId="33DC048E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２０</w:t>
            </w:r>
            <w:r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126E9819" w14:textId="41419EE8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6B483CC3" w14:textId="4C0824FD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4D4FECF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43925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1519A5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29B2F82" w14:textId="0DA9B20B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48702A">
              <w:rPr>
                <w:spacing w:val="0"/>
              </w:rPr>
              <w:t>http://linkstec.co.jp/</w:t>
            </w:r>
          </w:p>
          <w:p w14:paraId="567A6CA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1A67DF6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5B3B0A8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10A84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501FF466" w14:textId="77777777" w:rsidTr="007719CB">
        <w:tc>
          <w:tcPr>
            <w:tcW w:w="1045" w:type="dxa"/>
          </w:tcPr>
          <w:p w14:paraId="43526808" w14:textId="4FEDB8D9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２０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4B6DCFA6" w14:textId="71C8A4EF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1A02DFD2" w14:textId="6B61AA78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4EC3FDDA" w14:textId="7B51386D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FEE794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AAF4D8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5EEB63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1D054B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04F8F89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23EA28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EE683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5CB8D314" w14:textId="77777777" w:rsidTr="007719CB">
        <w:tc>
          <w:tcPr>
            <w:tcW w:w="1045" w:type="dxa"/>
          </w:tcPr>
          <w:p w14:paraId="31B53786" w14:textId="39DBB65E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甲２０の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101FE03B" w14:textId="2AC14DA6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雇用契約通知書</w:t>
            </w:r>
          </w:p>
        </w:tc>
        <w:tc>
          <w:tcPr>
            <w:tcW w:w="674" w:type="dxa"/>
          </w:tcPr>
          <w:p w14:paraId="1FA757E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1E2DF6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1E9F507" w14:textId="27A140A5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769CCD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0E4DA0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039C5B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36209A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318B99D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568E258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64268B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7E52B9CA" w14:textId="77777777" w:rsidTr="007719CB">
        <w:tc>
          <w:tcPr>
            <w:tcW w:w="1045" w:type="dxa"/>
          </w:tcPr>
          <w:p w14:paraId="6D976A4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4D5A66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9ED6BD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5009E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35E5BB7" w14:textId="1D99A09E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F17D8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C6A970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9B386D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749D8B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70B3401" w14:textId="79790D74" w:rsidR="00CD72F7" w:rsidRDefault="00CD72F7" w:rsidP="00CD72F7">
            <w:pPr>
              <w:pStyle w:val="a5"/>
              <w:rPr>
                <w:spacing w:val="0"/>
              </w:rPr>
            </w:pPr>
          </w:p>
          <w:p w14:paraId="34061F9D" w14:textId="77777777" w:rsidR="004460D2" w:rsidRDefault="004460D2" w:rsidP="00CD72F7">
            <w:pPr>
              <w:pStyle w:val="a5"/>
              <w:rPr>
                <w:rFonts w:hint="eastAsia"/>
                <w:spacing w:val="0"/>
              </w:rPr>
            </w:pPr>
          </w:p>
          <w:p w14:paraId="4030338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436331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7A1D33BB" w14:textId="77777777" w:rsidTr="006E5221">
        <w:tc>
          <w:tcPr>
            <w:tcW w:w="1045" w:type="dxa"/>
          </w:tcPr>
          <w:p w14:paraId="158677A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2A9C2D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5A3DB1E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A19C5C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9C5E9E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8ABA8C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C777E7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F3A70D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007E65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:rsidRPr="00066F92" w14:paraId="0B2F57F3" w14:textId="77777777" w:rsidTr="006E5221">
        <w:tc>
          <w:tcPr>
            <w:tcW w:w="9362" w:type="dxa"/>
            <w:gridSpan w:val="7"/>
          </w:tcPr>
          <w:p w14:paraId="4D5684BE" w14:textId="012E4772" w:rsidR="00CD72F7" w:rsidRPr="00066F92" w:rsidRDefault="00CD72F7" w:rsidP="00CD72F7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甲２１：</w:t>
            </w:r>
            <w:r w:rsidRPr="00E534BE">
              <w:rPr>
                <w:rFonts w:hint="eastAsia"/>
                <w:spacing w:val="0"/>
              </w:rPr>
              <w:t>ネクサステクノロジー株式会社</w:t>
            </w:r>
            <w:r>
              <w:rPr>
                <w:rFonts w:hint="eastAsia"/>
                <w:spacing w:val="0"/>
              </w:rPr>
              <w:t xml:space="preserve">　</w:t>
            </w:r>
          </w:p>
        </w:tc>
      </w:tr>
      <w:tr w:rsidR="00CD72F7" w:rsidRPr="007F70DB" w14:paraId="7ADE8862" w14:textId="77777777" w:rsidTr="006E5221">
        <w:tc>
          <w:tcPr>
            <w:tcW w:w="1045" w:type="dxa"/>
          </w:tcPr>
          <w:p w14:paraId="324DC079" w14:textId="3CB6F282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２１</w:t>
            </w:r>
            <w:r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6BDDA876" w14:textId="5C0C079A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30CFE442" w14:textId="0F5F0F57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3274724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850A70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25330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322775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2F6BB9">
              <w:rPr>
                <w:spacing w:val="0"/>
              </w:rPr>
              <w:t>http://www.inexus.co.jp/</w:t>
            </w:r>
          </w:p>
          <w:p w14:paraId="0C4842F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B3E6808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3429D45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3C515B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3C8AEEDB" w14:textId="77777777" w:rsidTr="006E5221">
        <w:tc>
          <w:tcPr>
            <w:tcW w:w="1045" w:type="dxa"/>
          </w:tcPr>
          <w:p w14:paraId="46230A5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94FA2D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F27BF2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2DDA80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C8381A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C1212E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C6CF97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BAAF9A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937318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57345E2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024CBA0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48990F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1F352E27" w14:textId="77777777" w:rsidTr="007719CB">
        <w:tc>
          <w:tcPr>
            <w:tcW w:w="1045" w:type="dxa"/>
          </w:tcPr>
          <w:p w14:paraId="34DCF12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B1D655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201D4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B10DD6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1C50568" w14:textId="110993E1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6D41F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088A31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77AD6B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E8BD1E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500067F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64E61EB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365A5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590FB33E" w14:textId="77777777" w:rsidTr="007719CB">
        <w:tc>
          <w:tcPr>
            <w:tcW w:w="1045" w:type="dxa"/>
          </w:tcPr>
          <w:p w14:paraId="56EF190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DA1120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5C277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C62E72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73DEF50" w14:textId="094BBF95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12963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A18D69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A0171E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47A616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5F8CEF8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55EDB50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B459FC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52312794" w14:textId="77777777" w:rsidTr="004D2B72">
        <w:tc>
          <w:tcPr>
            <w:tcW w:w="1045" w:type="dxa"/>
          </w:tcPr>
          <w:p w14:paraId="1BB4645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27A55A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5A344DF7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39FF16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9FC826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723E45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6FCA50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554682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22C226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:rsidRPr="00066F92" w14:paraId="1888F09C" w14:textId="77777777" w:rsidTr="004D2B72">
        <w:tc>
          <w:tcPr>
            <w:tcW w:w="9362" w:type="dxa"/>
            <w:gridSpan w:val="7"/>
          </w:tcPr>
          <w:p w14:paraId="42C84842" w14:textId="60D222E1" w:rsidR="00CD72F7" w:rsidRPr="00066F92" w:rsidRDefault="00CD72F7" w:rsidP="00CD72F7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甲２２：</w:t>
            </w:r>
            <w:r w:rsidRPr="00943B5D">
              <w:rPr>
                <w:rFonts w:hint="eastAsia"/>
                <w:spacing w:val="0"/>
              </w:rPr>
              <w:t>アイテックジャパン株式会社</w:t>
            </w:r>
          </w:p>
        </w:tc>
      </w:tr>
      <w:tr w:rsidR="00CD72F7" w:rsidRPr="007F70DB" w14:paraId="765C83CD" w14:textId="77777777" w:rsidTr="004D2B72">
        <w:tc>
          <w:tcPr>
            <w:tcW w:w="1045" w:type="dxa"/>
          </w:tcPr>
          <w:p w14:paraId="588341F9" w14:textId="4D08D473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２２</w:t>
            </w:r>
            <w:r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3E86DB3A" w14:textId="6E1FE6EB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31A82A77" w14:textId="6BDA848C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1B71D60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92C5FE5" w14:textId="6E6D437B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667CB7A" w14:textId="07808D3C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943B5D">
              <w:rPr>
                <w:rFonts w:hint="eastAsia"/>
                <w:spacing w:val="0"/>
              </w:rPr>
              <w:t>アイテックジャパン株式会社</w:t>
            </w:r>
          </w:p>
        </w:tc>
        <w:tc>
          <w:tcPr>
            <w:tcW w:w="2773" w:type="dxa"/>
          </w:tcPr>
          <w:p w14:paraId="46F5E7C1" w14:textId="7F6C834A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087244">
              <w:rPr>
                <w:spacing w:val="0"/>
              </w:rPr>
              <w:t>http://www.itec-japan.co.jp</w:t>
            </w:r>
          </w:p>
          <w:p w14:paraId="62C8A82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6E90172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73E93B3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592A8A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4B182394" w14:textId="77777777" w:rsidTr="004D2B72">
        <w:tc>
          <w:tcPr>
            <w:tcW w:w="1045" w:type="dxa"/>
          </w:tcPr>
          <w:p w14:paraId="563942B6" w14:textId="1547D7DD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２２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6DC1280A" w14:textId="6C8812E3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351C92D5" w14:textId="6BFA0C9B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2439CB4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370FDE" w14:textId="70C2C249" w:rsidR="00CD72F7" w:rsidRPr="00675A35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675A35">
              <w:rPr>
                <w:rFonts w:ascii="MS Mincho" w:hAnsi="MS Mincho" w:hint="eastAsia"/>
                <w:spacing w:val="0"/>
              </w:rPr>
              <w:t>2016/7/11</w:t>
            </w:r>
          </w:p>
        </w:tc>
        <w:tc>
          <w:tcPr>
            <w:tcW w:w="1340" w:type="dxa"/>
          </w:tcPr>
          <w:p w14:paraId="5368ABA3" w14:textId="42A7B123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943B5D">
              <w:rPr>
                <w:rFonts w:hint="eastAsia"/>
                <w:spacing w:val="0"/>
              </w:rPr>
              <w:t>アイテックジャパン株式会社</w:t>
            </w:r>
          </w:p>
        </w:tc>
        <w:tc>
          <w:tcPr>
            <w:tcW w:w="2773" w:type="dxa"/>
          </w:tcPr>
          <w:p w14:paraId="718D6CF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9996CD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DF211F4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5A527236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7AA7BC44" w14:textId="7D9F10BF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FEE7C0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1243FF91" w14:textId="77777777" w:rsidTr="004D2B72">
        <w:tc>
          <w:tcPr>
            <w:tcW w:w="1045" w:type="dxa"/>
          </w:tcPr>
          <w:p w14:paraId="28478039" w14:textId="18B0708B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甲２２の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5A0ECE5E" w14:textId="78D4C9BA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494AEB29" w14:textId="1B6670BF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5A2C565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1F833C5" w14:textId="4DA04B2F" w:rsidR="00CD72F7" w:rsidRPr="00675A35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675A35">
              <w:rPr>
                <w:rFonts w:ascii="MS Mincho" w:hAnsi="MS Mincho" w:hint="eastAsia"/>
                <w:spacing w:val="0"/>
              </w:rPr>
              <w:t>2016/11/30</w:t>
            </w:r>
          </w:p>
        </w:tc>
        <w:tc>
          <w:tcPr>
            <w:tcW w:w="1340" w:type="dxa"/>
          </w:tcPr>
          <w:p w14:paraId="59E6FE4E" w14:textId="60FF2E7A" w:rsidR="00CD72F7" w:rsidRPr="00590C0E" w:rsidRDefault="00CD72F7" w:rsidP="00CD72F7">
            <w:r w:rsidRPr="00943B5D">
              <w:rPr>
                <w:rFonts w:hint="eastAsia"/>
              </w:rPr>
              <w:t>アイテックジャパン株式会社</w:t>
            </w:r>
          </w:p>
        </w:tc>
        <w:tc>
          <w:tcPr>
            <w:tcW w:w="2773" w:type="dxa"/>
          </w:tcPr>
          <w:p w14:paraId="0DB6EC5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D95EF6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C0DC019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768F40B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B2B12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627F2960" w14:textId="77777777" w:rsidTr="004D2B72">
        <w:tc>
          <w:tcPr>
            <w:tcW w:w="1045" w:type="dxa"/>
          </w:tcPr>
          <w:p w14:paraId="7F847B37" w14:textId="3594FB96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甲２２の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1877EF6F" w14:textId="30310C4E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合意書</w:t>
            </w:r>
          </w:p>
        </w:tc>
        <w:tc>
          <w:tcPr>
            <w:tcW w:w="674" w:type="dxa"/>
          </w:tcPr>
          <w:p w14:paraId="72AEB7E9" w14:textId="4FE95FFF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4C2931F1" w14:textId="33D25B5C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6DC25D" w14:textId="338828E4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675A35">
              <w:rPr>
                <w:rFonts w:ascii="MS Mincho" w:hAnsi="MS Mincho" w:hint="eastAsia"/>
                <w:spacing w:val="0"/>
              </w:rPr>
              <w:t>2016/11/30</w:t>
            </w:r>
          </w:p>
        </w:tc>
        <w:tc>
          <w:tcPr>
            <w:tcW w:w="1340" w:type="dxa"/>
          </w:tcPr>
          <w:p w14:paraId="04C6657F" w14:textId="57AF0349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943B5D">
              <w:rPr>
                <w:rFonts w:hint="eastAsia"/>
                <w:spacing w:val="0"/>
              </w:rPr>
              <w:t>アイテックジャパン株式会社</w:t>
            </w:r>
          </w:p>
        </w:tc>
        <w:tc>
          <w:tcPr>
            <w:tcW w:w="2773" w:type="dxa"/>
          </w:tcPr>
          <w:p w14:paraId="280799B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69FB06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7404E57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4A30685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E1FBC1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4259D833" w14:textId="77777777" w:rsidTr="004D2B72">
        <w:tc>
          <w:tcPr>
            <w:tcW w:w="1045" w:type="dxa"/>
          </w:tcPr>
          <w:p w14:paraId="1E25964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30347F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69B068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455FA9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FED63BD" w14:textId="217AC693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11837A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91BF46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E20C1E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9BBA63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EE46A04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407B30F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11233C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161F9478" w14:textId="77777777" w:rsidTr="004D2B72">
        <w:tc>
          <w:tcPr>
            <w:tcW w:w="1045" w:type="dxa"/>
          </w:tcPr>
          <w:p w14:paraId="61C6623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12B2FF3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7F5F15D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1397DD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059C665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C0DC50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74D9A8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72F05B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1FB05F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:rsidRPr="00066F92" w14:paraId="1DBA282A" w14:textId="77777777" w:rsidTr="004D2B72">
        <w:tc>
          <w:tcPr>
            <w:tcW w:w="9362" w:type="dxa"/>
            <w:gridSpan w:val="7"/>
          </w:tcPr>
          <w:p w14:paraId="548F6FA0" w14:textId="0AF96452" w:rsidR="00CD72F7" w:rsidRPr="00066F92" w:rsidRDefault="00CD72F7" w:rsidP="00CD72F7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２３</w:t>
            </w:r>
            <w:r>
              <w:rPr>
                <w:rFonts w:hint="eastAsia"/>
                <w:spacing w:val="0"/>
              </w:rPr>
              <w:t>：</w:t>
            </w:r>
            <w:r w:rsidRPr="001B7A17">
              <w:rPr>
                <w:rFonts w:hint="eastAsia"/>
                <w:spacing w:val="0"/>
              </w:rPr>
              <w:t>株式会社</w:t>
            </w:r>
            <w:r>
              <w:rPr>
                <w:rFonts w:hint="eastAsia"/>
                <w:spacing w:val="0"/>
              </w:rPr>
              <w:t xml:space="preserve">　トレックス</w:t>
            </w:r>
          </w:p>
        </w:tc>
      </w:tr>
      <w:tr w:rsidR="00CD72F7" w:rsidRPr="007F70DB" w14:paraId="180F0219" w14:textId="77777777" w:rsidTr="004D2B72">
        <w:tc>
          <w:tcPr>
            <w:tcW w:w="1045" w:type="dxa"/>
          </w:tcPr>
          <w:p w14:paraId="09A3A156" w14:textId="7897554D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２３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65711E0E" w14:textId="5D1D6C4E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1523E62F" w14:textId="77777777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50959A2D" w14:textId="1D42505B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4888D7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7B6676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4117056" w14:textId="77777777" w:rsidR="00CD72F7" w:rsidRPr="00C320B5" w:rsidRDefault="00CD72F7" w:rsidP="00CD72F7">
            <w:pPr>
              <w:ind w:left="759" w:hanging="759"/>
              <w:rPr>
                <w:rFonts w:ascii="MS Mincho" w:hAnsi="MS Mincho"/>
              </w:rPr>
            </w:pPr>
            <w:r w:rsidRPr="00C320B5">
              <w:rPr>
                <w:rFonts w:ascii="MS Mincho" w:hAnsi="MS Mincho"/>
              </w:rPr>
              <w:t>https://www.trex-group.com/</w:t>
            </w:r>
          </w:p>
          <w:p w14:paraId="37B4D905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F6545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5149EA75" w14:textId="77777777" w:rsidTr="007719CB">
        <w:tc>
          <w:tcPr>
            <w:tcW w:w="1045" w:type="dxa"/>
          </w:tcPr>
          <w:p w14:paraId="2369F93B" w14:textId="4AB563C0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２３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338B1929" w14:textId="6FDF809C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6C55D555" w14:textId="77777777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7A5113BB" w14:textId="33E6170A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6EE4F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052D7A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D0EA98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68AAA8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0BC30D8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25273E0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82E2F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7D3F21DC" w14:textId="77777777" w:rsidTr="007719CB">
        <w:tc>
          <w:tcPr>
            <w:tcW w:w="1045" w:type="dxa"/>
          </w:tcPr>
          <w:p w14:paraId="495C1F29" w14:textId="0DF141B1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２３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6E2439A4" w14:textId="1FD7809D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296DBCC3" w14:textId="77777777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  <w:p w14:paraId="7EC428EF" w14:textId="71EF4161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663497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A054E3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2AC1D7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FF29E5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39B06597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689574F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B5B07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5F17CFDF" w14:textId="77777777" w:rsidTr="007719CB">
        <w:tc>
          <w:tcPr>
            <w:tcW w:w="1045" w:type="dxa"/>
          </w:tcPr>
          <w:p w14:paraId="5F3E95EB" w14:textId="77777777" w:rsidR="00CD72F7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1719" w:type="dxa"/>
          </w:tcPr>
          <w:p w14:paraId="7F0A36A1" w14:textId="77777777" w:rsidR="00CD72F7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674" w:type="dxa"/>
          </w:tcPr>
          <w:p w14:paraId="58D7E09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CD0C88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45DEABA9" w14:textId="20A955DC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A6C3EE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5B5C27C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B4F8D9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55F7F4A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471B536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58F3137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03DD4C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14:paraId="2BB06ABA" w14:textId="77777777" w:rsidTr="007719CB">
        <w:tc>
          <w:tcPr>
            <w:tcW w:w="1045" w:type="dxa"/>
          </w:tcPr>
          <w:p w14:paraId="6475AE8F" w14:textId="77777777" w:rsidR="00CD72F7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1719" w:type="dxa"/>
          </w:tcPr>
          <w:p w14:paraId="11B69B9D" w14:textId="77777777" w:rsidR="00CD72F7" w:rsidRDefault="00CD72F7" w:rsidP="00CD72F7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674" w:type="dxa"/>
          </w:tcPr>
          <w:p w14:paraId="6CD284F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3448D0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257CA396" w14:textId="57E39C36" w:rsidR="00CD72F7" w:rsidRPr="007F70DB" w:rsidRDefault="00CD72F7" w:rsidP="00CD72F7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9C8B4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5972DA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1ECACD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7FAEA8A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6A895A52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53C049B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2D90C1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CD72F7" w:rsidRPr="007F70DB" w14:paraId="5E6D6B24" w14:textId="77777777" w:rsidTr="004D2B72">
        <w:tc>
          <w:tcPr>
            <w:tcW w:w="1045" w:type="dxa"/>
          </w:tcPr>
          <w:p w14:paraId="12D04729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5B46ADB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182F356" w14:textId="77777777" w:rsidR="00CD72F7" w:rsidRPr="007F70DB" w:rsidRDefault="00CD72F7" w:rsidP="00CD72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7BE0A6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0A0E070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6CF012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6E6D090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6800C1D6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0191CAB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D72F7" w:rsidRPr="00066F92" w14:paraId="6811D27D" w14:textId="77777777" w:rsidTr="004D2B72">
        <w:tc>
          <w:tcPr>
            <w:tcW w:w="9362" w:type="dxa"/>
            <w:gridSpan w:val="7"/>
          </w:tcPr>
          <w:p w14:paraId="26B42590" w14:textId="60178E60" w:rsidR="00CD72F7" w:rsidRPr="00066F92" w:rsidRDefault="00CD72F7" w:rsidP="00CD72F7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 xml:space="preserve">甲２４：株式会社　</w:t>
            </w:r>
          </w:p>
        </w:tc>
      </w:tr>
      <w:tr w:rsidR="00CD72F7" w:rsidRPr="007F70DB" w14:paraId="69911028" w14:textId="77777777" w:rsidTr="004D2B72">
        <w:tc>
          <w:tcPr>
            <w:tcW w:w="1045" w:type="dxa"/>
          </w:tcPr>
          <w:p w14:paraId="0EC4E2B3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239A5F9" w14:textId="1138EA78" w:rsidR="00CD72F7" w:rsidRPr="007F70DB" w:rsidRDefault="00CD72F7" w:rsidP="00CD72F7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会社情報</w:t>
            </w:r>
          </w:p>
        </w:tc>
        <w:tc>
          <w:tcPr>
            <w:tcW w:w="674" w:type="dxa"/>
          </w:tcPr>
          <w:p w14:paraId="68A11D18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E6012E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DC804ED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D71A8F4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C6B5C9A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DCC501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122A7661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  <w:p w14:paraId="020C14CC" w14:textId="77777777" w:rsidR="00CD72F7" w:rsidRDefault="00CD72F7" w:rsidP="00CD72F7">
            <w:pPr>
              <w:pStyle w:val="a5"/>
              <w:rPr>
                <w:spacing w:val="0"/>
              </w:rPr>
            </w:pPr>
          </w:p>
          <w:p w14:paraId="24869A5F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ADCF432" w14:textId="77777777" w:rsidR="00CD72F7" w:rsidRPr="007F70DB" w:rsidRDefault="00CD72F7" w:rsidP="00CD72F7">
            <w:pPr>
              <w:pStyle w:val="a5"/>
              <w:rPr>
                <w:spacing w:val="0"/>
              </w:rPr>
            </w:pPr>
          </w:p>
        </w:tc>
      </w:tr>
      <w:tr w:rsidR="004A6F99" w14:paraId="379269F0" w14:textId="77777777" w:rsidTr="007719CB">
        <w:tc>
          <w:tcPr>
            <w:tcW w:w="1045" w:type="dxa"/>
          </w:tcPr>
          <w:p w14:paraId="19A209A3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8586F21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C409C25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B335D9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  <w:p w14:paraId="73AC38AD" w14:textId="472589CB" w:rsidR="004A6F99" w:rsidRPr="007F70DB" w:rsidRDefault="004A6F99" w:rsidP="004A6F9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1073012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BCBF9AD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62400EC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  <w:p w14:paraId="2E441ED9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  <w:p w14:paraId="06603EC1" w14:textId="77777777" w:rsidR="004A6F99" w:rsidRDefault="004A6F99" w:rsidP="004A6F99">
            <w:pPr>
              <w:pStyle w:val="a5"/>
              <w:rPr>
                <w:spacing w:val="0"/>
              </w:rPr>
            </w:pPr>
          </w:p>
          <w:p w14:paraId="5B366B91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1C96E1F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</w:tc>
      </w:tr>
      <w:tr w:rsidR="004A6F99" w14:paraId="7022E50C" w14:textId="77777777" w:rsidTr="007719CB">
        <w:tc>
          <w:tcPr>
            <w:tcW w:w="1045" w:type="dxa"/>
          </w:tcPr>
          <w:p w14:paraId="21EC99E7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CD8EF8A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2BC710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80585F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  <w:p w14:paraId="796A3295" w14:textId="28CB311F" w:rsidR="004A6F99" w:rsidRPr="007F70DB" w:rsidRDefault="004A6F99" w:rsidP="004A6F9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写し</w:t>
            </w:r>
          </w:p>
        </w:tc>
        <w:tc>
          <w:tcPr>
            <w:tcW w:w="955" w:type="dxa"/>
          </w:tcPr>
          <w:p w14:paraId="7A2379D5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E05DC63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6282870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  <w:p w14:paraId="1DA410AE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  <w:p w14:paraId="3A209B55" w14:textId="77777777" w:rsidR="004A6F99" w:rsidRDefault="004A6F99" w:rsidP="004A6F99">
            <w:pPr>
              <w:pStyle w:val="a5"/>
              <w:rPr>
                <w:spacing w:val="0"/>
              </w:rPr>
            </w:pPr>
          </w:p>
          <w:p w14:paraId="01E48D1F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80698DB" w14:textId="77777777" w:rsidR="004A6F99" w:rsidRPr="007F70DB" w:rsidRDefault="004A6F99" w:rsidP="004A6F99">
            <w:pPr>
              <w:pStyle w:val="a5"/>
              <w:rPr>
                <w:spacing w:val="0"/>
              </w:rPr>
            </w:pPr>
          </w:p>
        </w:tc>
      </w:tr>
    </w:tbl>
    <w:p w14:paraId="7208A019" w14:textId="77777777" w:rsidR="0000276C" w:rsidRDefault="0000276C" w:rsidP="00612C5A">
      <w:pPr>
        <w:pStyle w:val="a5"/>
      </w:pPr>
    </w:p>
    <w:p w14:paraId="5F30E029" w14:textId="77777777" w:rsidR="00796E26" w:rsidRDefault="00796E26" w:rsidP="00612C5A">
      <w:pPr>
        <w:pStyle w:val="a5"/>
      </w:pPr>
    </w:p>
    <w:p w14:paraId="040A186C" w14:textId="77777777" w:rsidR="00D95FF7" w:rsidRDefault="00D95FF7">
      <w:pPr>
        <w:widowControl/>
        <w:jc w:val="left"/>
        <w:rPr>
          <w:rFonts w:ascii="Times New Roman" w:hAnsi="Times New Roman" w:cs="MS Mincho"/>
          <w:spacing w:val="3"/>
          <w:kern w:val="0"/>
          <w:sz w:val="22"/>
          <w:szCs w:val="22"/>
        </w:rPr>
      </w:pPr>
      <w:r>
        <w:br w:type="page"/>
      </w:r>
    </w:p>
    <w:p w14:paraId="45E30270" w14:textId="77777777" w:rsidR="00142647" w:rsidRDefault="00142647" w:rsidP="00352C92">
      <w:pPr>
        <w:pStyle w:val="a5"/>
        <w:jc w:val="center"/>
        <w:sectPr w:rsidR="00142647" w:rsidSect="001035A9">
          <w:headerReference w:type="default" r:id="rId7"/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docGrid w:type="lines" w:linePitch="526" w:charSpace="4062"/>
        </w:sectPr>
      </w:pPr>
    </w:p>
    <w:p w14:paraId="3A544C7D" w14:textId="69873BB2" w:rsidR="00796E26" w:rsidRDefault="0070310D" w:rsidP="00352C92">
      <w:pPr>
        <w:pStyle w:val="a5"/>
        <w:jc w:val="center"/>
      </w:pPr>
      <w:r>
        <w:rPr>
          <w:rFonts w:hint="eastAsia"/>
        </w:rPr>
        <w:lastRenderedPageBreak/>
        <w:t>提出済み</w:t>
      </w:r>
      <w:r w:rsidR="00DE25B8">
        <w:rPr>
          <w:rFonts w:hint="eastAsia"/>
        </w:rPr>
        <w:t>文書</w:t>
      </w:r>
      <w:r>
        <w:rPr>
          <w:rFonts w:hint="eastAsia"/>
        </w:rPr>
        <w:t>の</w:t>
      </w:r>
      <w:r w:rsidR="00352C92">
        <w:rPr>
          <w:rFonts w:hint="eastAsia"/>
        </w:rPr>
        <w:t>ミス</w:t>
      </w:r>
      <w:r w:rsidR="00BF30B3">
        <w:rPr>
          <w:rFonts w:hint="eastAsia"/>
        </w:rPr>
        <w:t>訂正</w:t>
      </w:r>
    </w:p>
    <w:tbl>
      <w:tblPr>
        <w:tblW w:w="1219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3350"/>
        <w:gridCol w:w="3827"/>
        <w:gridCol w:w="3969"/>
      </w:tblGrid>
      <w:tr w:rsidR="001F0EF3" w:rsidRPr="007F70DB" w14:paraId="4298E994" w14:textId="77777777" w:rsidTr="00853BCE">
        <w:tc>
          <w:tcPr>
            <w:tcW w:w="1045" w:type="dxa"/>
          </w:tcPr>
          <w:p w14:paraId="719AB39E" w14:textId="1B9AFAE9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文書名</w:t>
            </w:r>
          </w:p>
        </w:tc>
        <w:tc>
          <w:tcPr>
            <w:tcW w:w="3350" w:type="dxa"/>
          </w:tcPr>
          <w:p w14:paraId="533D1227" w14:textId="6674B504" w:rsidR="001F0EF3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行</w:t>
            </w:r>
          </w:p>
        </w:tc>
        <w:tc>
          <w:tcPr>
            <w:tcW w:w="3827" w:type="dxa"/>
          </w:tcPr>
          <w:p w14:paraId="08FF025E" w14:textId="7540D520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誤</w:t>
            </w:r>
          </w:p>
        </w:tc>
        <w:tc>
          <w:tcPr>
            <w:tcW w:w="3969" w:type="dxa"/>
          </w:tcPr>
          <w:p w14:paraId="3A0A923C" w14:textId="3AE7AEC2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正</w:t>
            </w:r>
          </w:p>
        </w:tc>
      </w:tr>
      <w:tr w:rsidR="001F0EF3" w:rsidRPr="007F70DB" w14:paraId="7FA0A6B7" w14:textId="77777777" w:rsidTr="00853BCE">
        <w:tc>
          <w:tcPr>
            <w:tcW w:w="1045" w:type="dxa"/>
          </w:tcPr>
          <w:p w14:paraId="7F45AE2D" w14:textId="01E3BB8A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270049D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827" w:type="dxa"/>
          </w:tcPr>
          <w:p w14:paraId="2182A1EC" w14:textId="7C479D71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969" w:type="dxa"/>
          </w:tcPr>
          <w:p w14:paraId="2B8A9C73" w14:textId="69087D66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69F036A" w14:textId="77777777" w:rsidTr="00853BCE">
        <w:tc>
          <w:tcPr>
            <w:tcW w:w="1045" w:type="dxa"/>
          </w:tcPr>
          <w:p w14:paraId="44124625" w14:textId="5354CF66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10F0B265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0C19E1AC" w14:textId="06128E7B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57F329FF" w14:textId="44211F0B" w:rsidR="001F0EF3" w:rsidRPr="007F70DB" w:rsidRDefault="001F0EF3" w:rsidP="00695445">
            <w:pPr>
              <w:pStyle w:val="a5"/>
              <w:rPr>
                <w:spacing w:val="0"/>
              </w:rPr>
            </w:pPr>
          </w:p>
        </w:tc>
      </w:tr>
      <w:tr w:rsidR="001F0EF3" w:rsidRPr="007F70DB" w14:paraId="631E9A1C" w14:textId="77777777" w:rsidTr="00853BCE">
        <w:tc>
          <w:tcPr>
            <w:tcW w:w="1045" w:type="dxa"/>
          </w:tcPr>
          <w:p w14:paraId="49FB47E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42325FC2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8036B8C" w14:textId="7297BCC9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4641BDE3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490E481" w14:textId="77777777" w:rsidTr="00853BCE">
        <w:tc>
          <w:tcPr>
            <w:tcW w:w="1045" w:type="dxa"/>
          </w:tcPr>
          <w:p w14:paraId="352450F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0B9B02E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D4419BB" w14:textId="74D9C078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489C05A2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B22BD76" w14:textId="77777777" w:rsidTr="00853BCE">
        <w:tc>
          <w:tcPr>
            <w:tcW w:w="1045" w:type="dxa"/>
          </w:tcPr>
          <w:p w14:paraId="63F3C642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4EA34E0D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1A09B256" w14:textId="2E74B728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010B575A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6244711" w14:textId="77777777" w:rsidTr="00853BCE">
        <w:tc>
          <w:tcPr>
            <w:tcW w:w="1045" w:type="dxa"/>
          </w:tcPr>
          <w:p w14:paraId="553ADB3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36FADD0F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DF9E06E" w14:textId="39A2D60F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0623CAB5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006883F3" w14:textId="77777777" w:rsidTr="00853BCE">
        <w:tc>
          <w:tcPr>
            <w:tcW w:w="1045" w:type="dxa"/>
          </w:tcPr>
          <w:p w14:paraId="4BB6BAB0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C5D9F99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3C24C45C" w14:textId="49375FA9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698DCFC4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</w:tbl>
    <w:p w14:paraId="428CE8A6" w14:textId="77777777" w:rsidR="00352C92" w:rsidRDefault="00352C92" w:rsidP="00352C92">
      <w:pPr>
        <w:pStyle w:val="a5"/>
        <w:jc w:val="center"/>
      </w:pPr>
    </w:p>
    <w:sectPr w:rsidR="00352C92" w:rsidSect="00142647">
      <w:pgSz w:w="16838" w:h="11906" w:orient="landscape" w:code="9"/>
      <w:pgMar w:top="1701" w:right="1985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A503" w14:textId="77777777" w:rsidR="009C2E50" w:rsidRDefault="009C2E50">
      <w:r>
        <w:separator/>
      </w:r>
    </w:p>
  </w:endnote>
  <w:endnote w:type="continuationSeparator" w:id="0">
    <w:p w14:paraId="52E2300D" w14:textId="77777777" w:rsidR="009C2E50" w:rsidRDefault="009C2E50">
      <w:r>
        <w:continuationSeparator/>
      </w:r>
    </w:p>
  </w:endnote>
  <w:endnote w:type="continuationNotice" w:id="1">
    <w:p w14:paraId="5F68CDDF" w14:textId="77777777" w:rsidR="00054717" w:rsidRDefault="000547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167F" w14:textId="77777777" w:rsidR="009C2E50" w:rsidRDefault="009C2E50">
      <w:r>
        <w:separator/>
      </w:r>
    </w:p>
  </w:footnote>
  <w:footnote w:type="continuationSeparator" w:id="0">
    <w:p w14:paraId="4F5D656A" w14:textId="77777777" w:rsidR="009C2E50" w:rsidRDefault="009C2E50">
      <w:r>
        <w:continuationSeparator/>
      </w:r>
    </w:p>
  </w:footnote>
  <w:footnote w:type="continuationNotice" w:id="1">
    <w:p w14:paraId="329BEB26" w14:textId="77777777" w:rsidR="00054717" w:rsidRDefault="000547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pan Sun Shubin">
    <w15:presenceInfo w15:providerId="Windows Live" w15:userId="90e3a638bb69b6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03EA"/>
    <w:rsid w:val="0000276C"/>
    <w:rsid w:val="000114FB"/>
    <w:rsid w:val="0001447C"/>
    <w:rsid w:val="000157D8"/>
    <w:rsid w:val="00021175"/>
    <w:rsid w:val="00021B54"/>
    <w:rsid w:val="00021F87"/>
    <w:rsid w:val="00025CBE"/>
    <w:rsid w:val="00026907"/>
    <w:rsid w:val="00031BFE"/>
    <w:rsid w:val="000328BF"/>
    <w:rsid w:val="00033F38"/>
    <w:rsid w:val="00037011"/>
    <w:rsid w:val="00037544"/>
    <w:rsid w:val="0003789D"/>
    <w:rsid w:val="00037B0A"/>
    <w:rsid w:val="000443A8"/>
    <w:rsid w:val="00046CFC"/>
    <w:rsid w:val="00050523"/>
    <w:rsid w:val="00054717"/>
    <w:rsid w:val="00054A8E"/>
    <w:rsid w:val="000612E0"/>
    <w:rsid w:val="00062931"/>
    <w:rsid w:val="0006428B"/>
    <w:rsid w:val="000662CA"/>
    <w:rsid w:val="00066F92"/>
    <w:rsid w:val="0007124A"/>
    <w:rsid w:val="00080225"/>
    <w:rsid w:val="00082F57"/>
    <w:rsid w:val="00086F2A"/>
    <w:rsid w:val="00087244"/>
    <w:rsid w:val="000905CF"/>
    <w:rsid w:val="0009072E"/>
    <w:rsid w:val="00094137"/>
    <w:rsid w:val="00094C80"/>
    <w:rsid w:val="00095F72"/>
    <w:rsid w:val="00096B12"/>
    <w:rsid w:val="000A27AA"/>
    <w:rsid w:val="000B00E5"/>
    <w:rsid w:val="000B3959"/>
    <w:rsid w:val="000D3291"/>
    <w:rsid w:val="000D3CC5"/>
    <w:rsid w:val="000D49F7"/>
    <w:rsid w:val="000D6E63"/>
    <w:rsid w:val="000D6FEA"/>
    <w:rsid w:val="000E1C45"/>
    <w:rsid w:val="000E3893"/>
    <w:rsid w:val="000E4DCC"/>
    <w:rsid w:val="000F0236"/>
    <w:rsid w:val="000F086B"/>
    <w:rsid w:val="000F1605"/>
    <w:rsid w:val="000F2B4A"/>
    <w:rsid w:val="000F2BEE"/>
    <w:rsid w:val="000F5C81"/>
    <w:rsid w:val="000F7276"/>
    <w:rsid w:val="0010085F"/>
    <w:rsid w:val="00101F28"/>
    <w:rsid w:val="001035A9"/>
    <w:rsid w:val="00110A6E"/>
    <w:rsid w:val="00111467"/>
    <w:rsid w:val="0011257E"/>
    <w:rsid w:val="00112781"/>
    <w:rsid w:val="00114652"/>
    <w:rsid w:val="00115F87"/>
    <w:rsid w:val="0011694F"/>
    <w:rsid w:val="00122250"/>
    <w:rsid w:val="00123E2A"/>
    <w:rsid w:val="00125923"/>
    <w:rsid w:val="00127A4B"/>
    <w:rsid w:val="00130F79"/>
    <w:rsid w:val="001339A3"/>
    <w:rsid w:val="001352F8"/>
    <w:rsid w:val="0014119C"/>
    <w:rsid w:val="00142647"/>
    <w:rsid w:val="00144D22"/>
    <w:rsid w:val="00151AFD"/>
    <w:rsid w:val="00152B79"/>
    <w:rsid w:val="00162C4D"/>
    <w:rsid w:val="0017010B"/>
    <w:rsid w:val="00176B39"/>
    <w:rsid w:val="001819A6"/>
    <w:rsid w:val="00186DB0"/>
    <w:rsid w:val="00191246"/>
    <w:rsid w:val="00192420"/>
    <w:rsid w:val="00192AAF"/>
    <w:rsid w:val="001957AE"/>
    <w:rsid w:val="001A2C58"/>
    <w:rsid w:val="001B23ED"/>
    <w:rsid w:val="001B424B"/>
    <w:rsid w:val="001B6F58"/>
    <w:rsid w:val="001B7A17"/>
    <w:rsid w:val="001C1BF0"/>
    <w:rsid w:val="001C3425"/>
    <w:rsid w:val="001C34F9"/>
    <w:rsid w:val="001C4EB1"/>
    <w:rsid w:val="001D0F98"/>
    <w:rsid w:val="001D2447"/>
    <w:rsid w:val="001E0FB6"/>
    <w:rsid w:val="001E16CD"/>
    <w:rsid w:val="001F0EF3"/>
    <w:rsid w:val="001F15CC"/>
    <w:rsid w:val="001F43B2"/>
    <w:rsid w:val="001F50BC"/>
    <w:rsid w:val="001F513B"/>
    <w:rsid w:val="002027B4"/>
    <w:rsid w:val="00204546"/>
    <w:rsid w:val="00204AEE"/>
    <w:rsid w:val="00205267"/>
    <w:rsid w:val="002119E5"/>
    <w:rsid w:val="00211A5F"/>
    <w:rsid w:val="00211AF0"/>
    <w:rsid w:val="00214FD8"/>
    <w:rsid w:val="002157AD"/>
    <w:rsid w:val="00221F4D"/>
    <w:rsid w:val="00231262"/>
    <w:rsid w:val="00232C46"/>
    <w:rsid w:val="00236A70"/>
    <w:rsid w:val="00236AD7"/>
    <w:rsid w:val="002401CC"/>
    <w:rsid w:val="00242358"/>
    <w:rsid w:val="00242CB6"/>
    <w:rsid w:val="00255E38"/>
    <w:rsid w:val="00256263"/>
    <w:rsid w:val="00256619"/>
    <w:rsid w:val="00257C89"/>
    <w:rsid w:val="002611A8"/>
    <w:rsid w:val="00265021"/>
    <w:rsid w:val="002673F9"/>
    <w:rsid w:val="00271D21"/>
    <w:rsid w:val="0027773F"/>
    <w:rsid w:val="00280E07"/>
    <w:rsid w:val="00282533"/>
    <w:rsid w:val="002840F7"/>
    <w:rsid w:val="002869FF"/>
    <w:rsid w:val="00287E21"/>
    <w:rsid w:val="00296850"/>
    <w:rsid w:val="00297BF6"/>
    <w:rsid w:val="002A503F"/>
    <w:rsid w:val="002B0226"/>
    <w:rsid w:val="002B0C75"/>
    <w:rsid w:val="002B0F8D"/>
    <w:rsid w:val="002B1C41"/>
    <w:rsid w:val="002C713E"/>
    <w:rsid w:val="002D0259"/>
    <w:rsid w:val="002D4FCF"/>
    <w:rsid w:val="002D5EFD"/>
    <w:rsid w:val="002D64D7"/>
    <w:rsid w:val="002D6D99"/>
    <w:rsid w:val="002D795E"/>
    <w:rsid w:val="002E32F1"/>
    <w:rsid w:val="002E53AA"/>
    <w:rsid w:val="002E6344"/>
    <w:rsid w:val="002E6BDD"/>
    <w:rsid w:val="002F085D"/>
    <w:rsid w:val="002F1CCF"/>
    <w:rsid w:val="002F3FDF"/>
    <w:rsid w:val="002F44C2"/>
    <w:rsid w:val="002F5AEE"/>
    <w:rsid w:val="002F6BB9"/>
    <w:rsid w:val="002F7C52"/>
    <w:rsid w:val="003001CD"/>
    <w:rsid w:val="003043CC"/>
    <w:rsid w:val="00311DC1"/>
    <w:rsid w:val="003131EC"/>
    <w:rsid w:val="003141E0"/>
    <w:rsid w:val="00316D17"/>
    <w:rsid w:val="0031729A"/>
    <w:rsid w:val="00317838"/>
    <w:rsid w:val="00325770"/>
    <w:rsid w:val="00331380"/>
    <w:rsid w:val="0033534E"/>
    <w:rsid w:val="00340C4B"/>
    <w:rsid w:val="00347666"/>
    <w:rsid w:val="0035046E"/>
    <w:rsid w:val="00352C92"/>
    <w:rsid w:val="0035418E"/>
    <w:rsid w:val="003550E3"/>
    <w:rsid w:val="0036117F"/>
    <w:rsid w:val="00365865"/>
    <w:rsid w:val="0036750D"/>
    <w:rsid w:val="00376659"/>
    <w:rsid w:val="00376D88"/>
    <w:rsid w:val="00381EAF"/>
    <w:rsid w:val="003831EF"/>
    <w:rsid w:val="00390399"/>
    <w:rsid w:val="003914B7"/>
    <w:rsid w:val="00391571"/>
    <w:rsid w:val="0039159F"/>
    <w:rsid w:val="00392B0A"/>
    <w:rsid w:val="00395AF1"/>
    <w:rsid w:val="00397BDE"/>
    <w:rsid w:val="00397EBF"/>
    <w:rsid w:val="003A047F"/>
    <w:rsid w:val="003A352B"/>
    <w:rsid w:val="003A49E8"/>
    <w:rsid w:val="003A6AF9"/>
    <w:rsid w:val="003B027C"/>
    <w:rsid w:val="003B46EC"/>
    <w:rsid w:val="003B79AC"/>
    <w:rsid w:val="003C562E"/>
    <w:rsid w:val="003C6CD9"/>
    <w:rsid w:val="003D04F9"/>
    <w:rsid w:val="003D0695"/>
    <w:rsid w:val="003D435B"/>
    <w:rsid w:val="003D5BAF"/>
    <w:rsid w:val="003F4EF5"/>
    <w:rsid w:val="00403B2F"/>
    <w:rsid w:val="004052DA"/>
    <w:rsid w:val="004055BA"/>
    <w:rsid w:val="00412DF2"/>
    <w:rsid w:val="00414096"/>
    <w:rsid w:val="00415884"/>
    <w:rsid w:val="00415AE3"/>
    <w:rsid w:val="00420E04"/>
    <w:rsid w:val="00422180"/>
    <w:rsid w:val="00425A19"/>
    <w:rsid w:val="00427B4D"/>
    <w:rsid w:val="00433EFD"/>
    <w:rsid w:val="00436EA0"/>
    <w:rsid w:val="0044341B"/>
    <w:rsid w:val="00444C25"/>
    <w:rsid w:val="004460D2"/>
    <w:rsid w:val="00447BED"/>
    <w:rsid w:val="004516EB"/>
    <w:rsid w:val="00452E43"/>
    <w:rsid w:val="0045419E"/>
    <w:rsid w:val="00454FA6"/>
    <w:rsid w:val="0045693D"/>
    <w:rsid w:val="00456970"/>
    <w:rsid w:val="0045739D"/>
    <w:rsid w:val="00463E34"/>
    <w:rsid w:val="00467BFE"/>
    <w:rsid w:val="00467C21"/>
    <w:rsid w:val="00476896"/>
    <w:rsid w:val="00480A09"/>
    <w:rsid w:val="00482D17"/>
    <w:rsid w:val="00482E03"/>
    <w:rsid w:val="004844A8"/>
    <w:rsid w:val="0048702A"/>
    <w:rsid w:val="004905DD"/>
    <w:rsid w:val="00490D92"/>
    <w:rsid w:val="00491FA1"/>
    <w:rsid w:val="0049366B"/>
    <w:rsid w:val="004941FF"/>
    <w:rsid w:val="00495B70"/>
    <w:rsid w:val="00495D8E"/>
    <w:rsid w:val="004A38FD"/>
    <w:rsid w:val="004A3C1A"/>
    <w:rsid w:val="004A6F99"/>
    <w:rsid w:val="004A7059"/>
    <w:rsid w:val="004D153F"/>
    <w:rsid w:val="004D5F85"/>
    <w:rsid w:val="004E29C7"/>
    <w:rsid w:val="004E309E"/>
    <w:rsid w:val="004E4C16"/>
    <w:rsid w:val="004F0D07"/>
    <w:rsid w:val="004F1319"/>
    <w:rsid w:val="004F471E"/>
    <w:rsid w:val="00500F48"/>
    <w:rsid w:val="005168B1"/>
    <w:rsid w:val="005220E7"/>
    <w:rsid w:val="0052396C"/>
    <w:rsid w:val="0052470E"/>
    <w:rsid w:val="00531514"/>
    <w:rsid w:val="00537946"/>
    <w:rsid w:val="0054366A"/>
    <w:rsid w:val="005439F4"/>
    <w:rsid w:val="00544B04"/>
    <w:rsid w:val="00545A69"/>
    <w:rsid w:val="005506D4"/>
    <w:rsid w:val="00553903"/>
    <w:rsid w:val="00556236"/>
    <w:rsid w:val="00556E47"/>
    <w:rsid w:val="00560B0E"/>
    <w:rsid w:val="005703C7"/>
    <w:rsid w:val="0057259A"/>
    <w:rsid w:val="0057316F"/>
    <w:rsid w:val="0057764E"/>
    <w:rsid w:val="005821D9"/>
    <w:rsid w:val="005839C7"/>
    <w:rsid w:val="00583B1C"/>
    <w:rsid w:val="00586944"/>
    <w:rsid w:val="00590C0E"/>
    <w:rsid w:val="005926CD"/>
    <w:rsid w:val="0059372C"/>
    <w:rsid w:val="005A04BA"/>
    <w:rsid w:val="005A2931"/>
    <w:rsid w:val="005A2A92"/>
    <w:rsid w:val="005A44BC"/>
    <w:rsid w:val="005A59C6"/>
    <w:rsid w:val="005C13C4"/>
    <w:rsid w:val="005C603E"/>
    <w:rsid w:val="005C60BE"/>
    <w:rsid w:val="005D175D"/>
    <w:rsid w:val="005D1E29"/>
    <w:rsid w:val="005D2FF2"/>
    <w:rsid w:val="005D469D"/>
    <w:rsid w:val="005D4D44"/>
    <w:rsid w:val="005E1452"/>
    <w:rsid w:val="005E2021"/>
    <w:rsid w:val="005E276E"/>
    <w:rsid w:val="005E622F"/>
    <w:rsid w:val="005E70D9"/>
    <w:rsid w:val="005F0204"/>
    <w:rsid w:val="005F4F1B"/>
    <w:rsid w:val="005F6866"/>
    <w:rsid w:val="00600323"/>
    <w:rsid w:val="00601541"/>
    <w:rsid w:val="0060724A"/>
    <w:rsid w:val="00612C5A"/>
    <w:rsid w:val="006141BC"/>
    <w:rsid w:val="006154E9"/>
    <w:rsid w:val="00621ABC"/>
    <w:rsid w:val="00623285"/>
    <w:rsid w:val="00624A0D"/>
    <w:rsid w:val="00624E5E"/>
    <w:rsid w:val="00626225"/>
    <w:rsid w:val="0062697F"/>
    <w:rsid w:val="0063408C"/>
    <w:rsid w:val="0063561F"/>
    <w:rsid w:val="00637BFB"/>
    <w:rsid w:val="006413DF"/>
    <w:rsid w:val="006427AB"/>
    <w:rsid w:val="00642B35"/>
    <w:rsid w:val="0064359F"/>
    <w:rsid w:val="006460F7"/>
    <w:rsid w:val="006467C7"/>
    <w:rsid w:val="00650851"/>
    <w:rsid w:val="0065285F"/>
    <w:rsid w:val="00652BD2"/>
    <w:rsid w:val="006624FF"/>
    <w:rsid w:val="0066437A"/>
    <w:rsid w:val="006711FA"/>
    <w:rsid w:val="00671F57"/>
    <w:rsid w:val="00673EDC"/>
    <w:rsid w:val="00675A35"/>
    <w:rsid w:val="00676643"/>
    <w:rsid w:val="00680D58"/>
    <w:rsid w:val="006822D7"/>
    <w:rsid w:val="006830F4"/>
    <w:rsid w:val="006857E6"/>
    <w:rsid w:val="006900E8"/>
    <w:rsid w:val="0069067F"/>
    <w:rsid w:val="00695445"/>
    <w:rsid w:val="00695D0B"/>
    <w:rsid w:val="006A0676"/>
    <w:rsid w:val="006A1E4B"/>
    <w:rsid w:val="006A2A71"/>
    <w:rsid w:val="006A3533"/>
    <w:rsid w:val="006A485F"/>
    <w:rsid w:val="006A5F12"/>
    <w:rsid w:val="006A713C"/>
    <w:rsid w:val="006B0C2A"/>
    <w:rsid w:val="006B1260"/>
    <w:rsid w:val="006B2EA1"/>
    <w:rsid w:val="006B7B44"/>
    <w:rsid w:val="006C001A"/>
    <w:rsid w:val="006C202D"/>
    <w:rsid w:val="006C2625"/>
    <w:rsid w:val="006C3C45"/>
    <w:rsid w:val="006C5720"/>
    <w:rsid w:val="006C5A98"/>
    <w:rsid w:val="006C6F99"/>
    <w:rsid w:val="006D0017"/>
    <w:rsid w:val="006D1458"/>
    <w:rsid w:val="006D2575"/>
    <w:rsid w:val="006D374B"/>
    <w:rsid w:val="006D7D3C"/>
    <w:rsid w:val="006E2A9B"/>
    <w:rsid w:val="006E2B7D"/>
    <w:rsid w:val="006E3C5E"/>
    <w:rsid w:val="006E4F67"/>
    <w:rsid w:val="006E51B4"/>
    <w:rsid w:val="006E6CC9"/>
    <w:rsid w:val="006F0F68"/>
    <w:rsid w:val="006F11A0"/>
    <w:rsid w:val="006F126E"/>
    <w:rsid w:val="006F1AC3"/>
    <w:rsid w:val="006F2E7B"/>
    <w:rsid w:val="006F3124"/>
    <w:rsid w:val="006F68EB"/>
    <w:rsid w:val="007011A3"/>
    <w:rsid w:val="0070310D"/>
    <w:rsid w:val="00714893"/>
    <w:rsid w:val="007168AF"/>
    <w:rsid w:val="00722E01"/>
    <w:rsid w:val="00723826"/>
    <w:rsid w:val="00724A6B"/>
    <w:rsid w:val="00725C39"/>
    <w:rsid w:val="00726A9A"/>
    <w:rsid w:val="007458D1"/>
    <w:rsid w:val="007478DA"/>
    <w:rsid w:val="00750D23"/>
    <w:rsid w:val="00757766"/>
    <w:rsid w:val="007601CA"/>
    <w:rsid w:val="00760575"/>
    <w:rsid w:val="00763C85"/>
    <w:rsid w:val="007640A3"/>
    <w:rsid w:val="00770B8A"/>
    <w:rsid w:val="00770C1E"/>
    <w:rsid w:val="007719CB"/>
    <w:rsid w:val="00772C9B"/>
    <w:rsid w:val="007758CA"/>
    <w:rsid w:val="00791642"/>
    <w:rsid w:val="007950C0"/>
    <w:rsid w:val="00796E26"/>
    <w:rsid w:val="007971F4"/>
    <w:rsid w:val="007A225D"/>
    <w:rsid w:val="007A297A"/>
    <w:rsid w:val="007A4BEF"/>
    <w:rsid w:val="007A6864"/>
    <w:rsid w:val="007B2874"/>
    <w:rsid w:val="007B4F66"/>
    <w:rsid w:val="007C6592"/>
    <w:rsid w:val="007C6EFF"/>
    <w:rsid w:val="007D29AB"/>
    <w:rsid w:val="007D678A"/>
    <w:rsid w:val="007E472C"/>
    <w:rsid w:val="007E53C8"/>
    <w:rsid w:val="007E65EC"/>
    <w:rsid w:val="007E72E6"/>
    <w:rsid w:val="007E7A22"/>
    <w:rsid w:val="007F46A5"/>
    <w:rsid w:val="007F70DB"/>
    <w:rsid w:val="00801722"/>
    <w:rsid w:val="0080339C"/>
    <w:rsid w:val="00804079"/>
    <w:rsid w:val="00804FE9"/>
    <w:rsid w:val="008051C5"/>
    <w:rsid w:val="00805540"/>
    <w:rsid w:val="00806F22"/>
    <w:rsid w:val="00816E73"/>
    <w:rsid w:val="00821678"/>
    <w:rsid w:val="00823629"/>
    <w:rsid w:val="008268FD"/>
    <w:rsid w:val="00831399"/>
    <w:rsid w:val="00834670"/>
    <w:rsid w:val="00841BCC"/>
    <w:rsid w:val="00843DE7"/>
    <w:rsid w:val="00847A44"/>
    <w:rsid w:val="00851D5D"/>
    <w:rsid w:val="00853BCE"/>
    <w:rsid w:val="00854CB1"/>
    <w:rsid w:val="00856096"/>
    <w:rsid w:val="008560C2"/>
    <w:rsid w:val="00856F8C"/>
    <w:rsid w:val="0086161B"/>
    <w:rsid w:val="00865220"/>
    <w:rsid w:val="00865384"/>
    <w:rsid w:val="00866742"/>
    <w:rsid w:val="008725E5"/>
    <w:rsid w:val="00872C64"/>
    <w:rsid w:val="00877C44"/>
    <w:rsid w:val="00880C2D"/>
    <w:rsid w:val="00891595"/>
    <w:rsid w:val="008927E7"/>
    <w:rsid w:val="00893212"/>
    <w:rsid w:val="008971BF"/>
    <w:rsid w:val="008A2B3F"/>
    <w:rsid w:val="008C1EA1"/>
    <w:rsid w:val="008C2070"/>
    <w:rsid w:val="008C23D5"/>
    <w:rsid w:val="008C2A3A"/>
    <w:rsid w:val="008D597E"/>
    <w:rsid w:val="008D66E4"/>
    <w:rsid w:val="008E11BF"/>
    <w:rsid w:val="008E1B38"/>
    <w:rsid w:val="008E1E72"/>
    <w:rsid w:val="008E2D61"/>
    <w:rsid w:val="008E7A42"/>
    <w:rsid w:val="008F2005"/>
    <w:rsid w:val="008F2FB0"/>
    <w:rsid w:val="008F3EAA"/>
    <w:rsid w:val="009022A7"/>
    <w:rsid w:val="00902D23"/>
    <w:rsid w:val="00903A5E"/>
    <w:rsid w:val="009044BA"/>
    <w:rsid w:val="00905407"/>
    <w:rsid w:val="00907A7E"/>
    <w:rsid w:val="009136D4"/>
    <w:rsid w:val="00913769"/>
    <w:rsid w:val="0091753D"/>
    <w:rsid w:val="00917708"/>
    <w:rsid w:val="0092021E"/>
    <w:rsid w:val="00920588"/>
    <w:rsid w:val="00920621"/>
    <w:rsid w:val="009208C3"/>
    <w:rsid w:val="00932C88"/>
    <w:rsid w:val="0093622E"/>
    <w:rsid w:val="00937E6D"/>
    <w:rsid w:val="00940442"/>
    <w:rsid w:val="00941A1E"/>
    <w:rsid w:val="00943B5D"/>
    <w:rsid w:val="009547EF"/>
    <w:rsid w:val="00960402"/>
    <w:rsid w:val="009700E8"/>
    <w:rsid w:val="0097078E"/>
    <w:rsid w:val="00974E7C"/>
    <w:rsid w:val="00977333"/>
    <w:rsid w:val="00977D81"/>
    <w:rsid w:val="009834DE"/>
    <w:rsid w:val="00983B4E"/>
    <w:rsid w:val="00992979"/>
    <w:rsid w:val="0099738F"/>
    <w:rsid w:val="009A39D5"/>
    <w:rsid w:val="009A6625"/>
    <w:rsid w:val="009B0BC5"/>
    <w:rsid w:val="009B18DD"/>
    <w:rsid w:val="009C1A6F"/>
    <w:rsid w:val="009C2D22"/>
    <w:rsid w:val="009C2E50"/>
    <w:rsid w:val="009C2FF6"/>
    <w:rsid w:val="009C6263"/>
    <w:rsid w:val="009D0FBD"/>
    <w:rsid w:val="009D49C8"/>
    <w:rsid w:val="009D5DEF"/>
    <w:rsid w:val="009D65EA"/>
    <w:rsid w:val="009E31B4"/>
    <w:rsid w:val="009E3B00"/>
    <w:rsid w:val="009E58B4"/>
    <w:rsid w:val="009E5A3B"/>
    <w:rsid w:val="009E5A87"/>
    <w:rsid w:val="009E7CAA"/>
    <w:rsid w:val="009F64B3"/>
    <w:rsid w:val="009F6AF6"/>
    <w:rsid w:val="00A07FBA"/>
    <w:rsid w:val="00A20254"/>
    <w:rsid w:val="00A217AA"/>
    <w:rsid w:val="00A23EAF"/>
    <w:rsid w:val="00A26D4B"/>
    <w:rsid w:val="00A312A0"/>
    <w:rsid w:val="00A35DC6"/>
    <w:rsid w:val="00A3634F"/>
    <w:rsid w:val="00A379B1"/>
    <w:rsid w:val="00A41281"/>
    <w:rsid w:val="00A42814"/>
    <w:rsid w:val="00A51415"/>
    <w:rsid w:val="00A51B3A"/>
    <w:rsid w:val="00A51C6A"/>
    <w:rsid w:val="00A531C2"/>
    <w:rsid w:val="00A56C19"/>
    <w:rsid w:val="00A56C48"/>
    <w:rsid w:val="00A60DC4"/>
    <w:rsid w:val="00A61149"/>
    <w:rsid w:val="00A63877"/>
    <w:rsid w:val="00A6600C"/>
    <w:rsid w:val="00A6723A"/>
    <w:rsid w:val="00A7068F"/>
    <w:rsid w:val="00A723D9"/>
    <w:rsid w:val="00A7385E"/>
    <w:rsid w:val="00A739BA"/>
    <w:rsid w:val="00A74108"/>
    <w:rsid w:val="00A746D8"/>
    <w:rsid w:val="00A7765B"/>
    <w:rsid w:val="00A81620"/>
    <w:rsid w:val="00A825E8"/>
    <w:rsid w:val="00A863F4"/>
    <w:rsid w:val="00A86805"/>
    <w:rsid w:val="00A874BD"/>
    <w:rsid w:val="00A87796"/>
    <w:rsid w:val="00A92051"/>
    <w:rsid w:val="00A94BEF"/>
    <w:rsid w:val="00A96BE8"/>
    <w:rsid w:val="00A97550"/>
    <w:rsid w:val="00AA241D"/>
    <w:rsid w:val="00AA3169"/>
    <w:rsid w:val="00AA57E1"/>
    <w:rsid w:val="00AB1239"/>
    <w:rsid w:val="00AB66CD"/>
    <w:rsid w:val="00AC58C3"/>
    <w:rsid w:val="00AD0EFE"/>
    <w:rsid w:val="00AD0FF4"/>
    <w:rsid w:val="00AD37A7"/>
    <w:rsid w:val="00AD447D"/>
    <w:rsid w:val="00AD4942"/>
    <w:rsid w:val="00AD6C5A"/>
    <w:rsid w:val="00AD777B"/>
    <w:rsid w:val="00AE1F21"/>
    <w:rsid w:val="00AE2C24"/>
    <w:rsid w:val="00AE531C"/>
    <w:rsid w:val="00AF20B6"/>
    <w:rsid w:val="00AF6F31"/>
    <w:rsid w:val="00AF710B"/>
    <w:rsid w:val="00B01D66"/>
    <w:rsid w:val="00B03603"/>
    <w:rsid w:val="00B0396D"/>
    <w:rsid w:val="00B07029"/>
    <w:rsid w:val="00B114A5"/>
    <w:rsid w:val="00B11D0A"/>
    <w:rsid w:val="00B227F4"/>
    <w:rsid w:val="00B259BB"/>
    <w:rsid w:val="00B259F1"/>
    <w:rsid w:val="00B26145"/>
    <w:rsid w:val="00B30D28"/>
    <w:rsid w:val="00B34C62"/>
    <w:rsid w:val="00B42C8A"/>
    <w:rsid w:val="00B441B9"/>
    <w:rsid w:val="00B52735"/>
    <w:rsid w:val="00B61ED0"/>
    <w:rsid w:val="00B63054"/>
    <w:rsid w:val="00B64AD2"/>
    <w:rsid w:val="00B67B5D"/>
    <w:rsid w:val="00B70057"/>
    <w:rsid w:val="00B70343"/>
    <w:rsid w:val="00B707F0"/>
    <w:rsid w:val="00B73817"/>
    <w:rsid w:val="00B73EB8"/>
    <w:rsid w:val="00B800D4"/>
    <w:rsid w:val="00B83BEC"/>
    <w:rsid w:val="00B87BE6"/>
    <w:rsid w:val="00B949DC"/>
    <w:rsid w:val="00BA4FD2"/>
    <w:rsid w:val="00BA61E4"/>
    <w:rsid w:val="00BB01ED"/>
    <w:rsid w:val="00BB42C3"/>
    <w:rsid w:val="00BB6021"/>
    <w:rsid w:val="00BB758A"/>
    <w:rsid w:val="00BC2BC3"/>
    <w:rsid w:val="00BC2F1E"/>
    <w:rsid w:val="00BC3950"/>
    <w:rsid w:val="00BC5E74"/>
    <w:rsid w:val="00BC6F88"/>
    <w:rsid w:val="00BD1AB6"/>
    <w:rsid w:val="00BD21B0"/>
    <w:rsid w:val="00BD2DF1"/>
    <w:rsid w:val="00BE20D0"/>
    <w:rsid w:val="00BE57F8"/>
    <w:rsid w:val="00BE59C6"/>
    <w:rsid w:val="00BE7465"/>
    <w:rsid w:val="00BF04B8"/>
    <w:rsid w:val="00BF20C1"/>
    <w:rsid w:val="00BF30B3"/>
    <w:rsid w:val="00BF356B"/>
    <w:rsid w:val="00BF70FE"/>
    <w:rsid w:val="00C03799"/>
    <w:rsid w:val="00C10A2A"/>
    <w:rsid w:val="00C112F0"/>
    <w:rsid w:val="00C15F34"/>
    <w:rsid w:val="00C215EB"/>
    <w:rsid w:val="00C226CD"/>
    <w:rsid w:val="00C231E4"/>
    <w:rsid w:val="00C23210"/>
    <w:rsid w:val="00C26EBB"/>
    <w:rsid w:val="00C270F1"/>
    <w:rsid w:val="00C30792"/>
    <w:rsid w:val="00C320B5"/>
    <w:rsid w:val="00C3222E"/>
    <w:rsid w:val="00C32FE5"/>
    <w:rsid w:val="00C434AC"/>
    <w:rsid w:val="00C462D9"/>
    <w:rsid w:val="00C5443E"/>
    <w:rsid w:val="00C54A69"/>
    <w:rsid w:val="00C573F5"/>
    <w:rsid w:val="00C579B7"/>
    <w:rsid w:val="00C64D7C"/>
    <w:rsid w:val="00C64FA2"/>
    <w:rsid w:val="00C662BC"/>
    <w:rsid w:val="00C7123E"/>
    <w:rsid w:val="00C721F2"/>
    <w:rsid w:val="00C7409A"/>
    <w:rsid w:val="00C74BB9"/>
    <w:rsid w:val="00C752E0"/>
    <w:rsid w:val="00C7545C"/>
    <w:rsid w:val="00C80BC6"/>
    <w:rsid w:val="00C811BB"/>
    <w:rsid w:val="00C90FD2"/>
    <w:rsid w:val="00C924F3"/>
    <w:rsid w:val="00C92653"/>
    <w:rsid w:val="00C931E1"/>
    <w:rsid w:val="00C93608"/>
    <w:rsid w:val="00C96AAE"/>
    <w:rsid w:val="00C96D99"/>
    <w:rsid w:val="00CA1758"/>
    <w:rsid w:val="00CA2D64"/>
    <w:rsid w:val="00CA4A26"/>
    <w:rsid w:val="00CA5C4A"/>
    <w:rsid w:val="00CA6A46"/>
    <w:rsid w:val="00CB22AC"/>
    <w:rsid w:val="00CB4176"/>
    <w:rsid w:val="00CB7ECF"/>
    <w:rsid w:val="00CC2142"/>
    <w:rsid w:val="00CC4B85"/>
    <w:rsid w:val="00CD3182"/>
    <w:rsid w:val="00CD726C"/>
    <w:rsid w:val="00CD72F7"/>
    <w:rsid w:val="00CD7359"/>
    <w:rsid w:val="00CE4037"/>
    <w:rsid w:val="00CE6DFF"/>
    <w:rsid w:val="00CE71BC"/>
    <w:rsid w:val="00CF1683"/>
    <w:rsid w:val="00CF1DE7"/>
    <w:rsid w:val="00CF3B06"/>
    <w:rsid w:val="00CF3ED6"/>
    <w:rsid w:val="00CF4C66"/>
    <w:rsid w:val="00CF4DC3"/>
    <w:rsid w:val="00CF5DF1"/>
    <w:rsid w:val="00D07352"/>
    <w:rsid w:val="00D073F3"/>
    <w:rsid w:val="00D07E40"/>
    <w:rsid w:val="00D143B6"/>
    <w:rsid w:val="00D16DD0"/>
    <w:rsid w:val="00D20261"/>
    <w:rsid w:val="00D21085"/>
    <w:rsid w:val="00D2216D"/>
    <w:rsid w:val="00D22730"/>
    <w:rsid w:val="00D26480"/>
    <w:rsid w:val="00D27B37"/>
    <w:rsid w:val="00D332DA"/>
    <w:rsid w:val="00D33654"/>
    <w:rsid w:val="00D36D1C"/>
    <w:rsid w:val="00D373E0"/>
    <w:rsid w:val="00D37FF0"/>
    <w:rsid w:val="00D40858"/>
    <w:rsid w:val="00D4130D"/>
    <w:rsid w:val="00D42ADD"/>
    <w:rsid w:val="00D502C4"/>
    <w:rsid w:val="00D52798"/>
    <w:rsid w:val="00D53409"/>
    <w:rsid w:val="00D55A9F"/>
    <w:rsid w:val="00D60F01"/>
    <w:rsid w:val="00D6168E"/>
    <w:rsid w:val="00D64A66"/>
    <w:rsid w:val="00D64C9A"/>
    <w:rsid w:val="00D654AB"/>
    <w:rsid w:val="00D6696D"/>
    <w:rsid w:val="00D72016"/>
    <w:rsid w:val="00D74048"/>
    <w:rsid w:val="00D74428"/>
    <w:rsid w:val="00D750C9"/>
    <w:rsid w:val="00D76945"/>
    <w:rsid w:val="00D82A99"/>
    <w:rsid w:val="00D8302F"/>
    <w:rsid w:val="00D87152"/>
    <w:rsid w:val="00D909F9"/>
    <w:rsid w:val="00D93AD9"/>
    <w:rsid w:val="00D94261"/>
    <w:rsid w:val="00D95FF7"/>
    <w:rsid w:val="00D96680"/>
    <w:rsid w:val="00DA0E09"/>
    <w:rsid w:val="00DA1CA3"/>
    <w:rsid w:val="00DA37B0"/>
    <w:rsid w:val="00DA6F9D"/>
    <w:rsid w:val="00DB43C6"/>
    <w:rsid w:val="00DB535A"/>
    <w:rsid w:val="00DB74C6"/>
    <w:rsid w:val="00DC1287"/>
    <w:rsid w:val="00DC2BF2"/>
    <w:rsid w:val="00DD0F88"/>
    <w:rsid w:val="00DD2B50"/>
    <w:rsid w:val="00DD3770"/>
    <w:rsid w:val="00DD54A1"/>
    <w:rsid w:val="00DD5EC8"/>
    <w:rsid w:val="00DE1B3F"/>
    <w:rsid w:val="00DE1C98"/>
    <w:rsid w:val="00DE225C"/>
    <w:rsid w:val="00DE25B8"/>
    <w:rsid w:val="00DE2CC0"/>
    <w:rsid w:val="00DE68C6"/>
    <w:rsid w:val="00DF1A2B"/>
    <w:rsid w:val="00DF4DEA"/>
    <w:rsid w:val="00E11D1B"/>
    <w:rsid w:val="00E1286C"/>
    <w:rsid w:val="00E141F8"/>
    <w:rsid w:val="00E1601E"/>
    <w:rsid w:val="00E258EB"/>
    <w:rsid w:val="00E25C63"/>
    <w:rsid w:val="00E32DE2"/>
    <w:rsid w:val="00E34DCA"/>
    <w:rsid w:val="00E356AF"/>
    <w:rsid w:val="00E35BCE"/>
    <w:rsid w:val="00E408FB"/>
    <w:rsid w:val="00E42DCD"/>
    <w:rsid w:val="00E534BE"/>
    <w:rsid w:val="00E54F38"/>
    <w:rsid w:val="00E5511B"/>
    <w:rsid w:val="00E66392"/>
    <w:rsid w:val="00E769B3"/>
    <w:rsid w:val="00E771CD"/>
    <w:rsid w:val="00E87DF5"/>
    <w:rsid w:val="00E9164D"/>
    <w:rsid w:val="00E9344D"/>
    <w:rsid w:val="00E947C3"/>
    <w:rsid w:val="00E94A2E"/>
    <w:rsid w:val="00E94D95"/>
    <w:rsid w:val="00E9505B"/>
    <w:rsid w:val="00EA2CEA"/>
    <w:rsid w:val="00EA4AFC"/>
    <w:rsid w:val="00EB3623"/>
    <w:rsid w:val="00EB4B6F"/>
    <w:rsid w:val="00EC4E06"/>
    <w:rsid w:val="00EC6156"/>
    <w:rsid w:val="00EC6396"/>
    <w:rsid w:val="00EC6E31"/>
    <w:rsid w:val="00ED12D0"/>
    <w:rsid w:val="00ED1E5A"/>
    <w:rsid w:val="00ED4A21"/>
    <w:rsid w:val="00ED54DC"/>
    <w:rsid w:val="00EE6826"/>
    <w:rsid w:val="00EF0133"/>
    <w:rsid w:val="00EF253D"/>
    <w:rsid w:val="00EF3428"/>
    <w:rsid w:val="00EF614B"/>
    <w:rsid w:val="00F1178A"/>
    <w:rsid w:val="00F128AC"/>
    <w:rsid w:val="00F12D3A"/>
    <w:rsid w:val="00F1367C"/>
    <w:rsid w:val="00F14FC3"/>
    <w:rsid w:val="00F15C75"/>
    <w:rsid w:val="00F1643A"/>
    <w:rsid w:val="00F16A71"/>
    <w:rsid w:val="00F17452"/>
    <w:rsid w:val="00F2139A"/>
    <w:rsid w:val="00F22FEE"/>
    <w:rsid w:val="00F25F33"/>
    <w:rsid w:val="00F3040D"/>
    <w:rsid w:val="00F345BB"/>
    <w:rsid w:val="00F36C52"/>
    <w:rsid w:val="00F42492"/>
    <w:rsid w:val="00F46C90"/>
    <w:rsid w:val="00F46DEA"/>
    <w:rsid w:val="00F501AB"/>
    <w:rsid w:val="00F53711"/>
    <w:rsid w:val="00F539E9"/>
    <w:rsid w:val="00F57066"/>
    <w:rsid w:val="00F5709A"/>
    <w:rsid w:val="00F601EF"/>
    <w:rsid w:val="00F632ED"/>
    <w:rsid w:val="00F65503"/>
    <w:rsid w:val="00F67100"/>
    <w:rsid w:val="00F70AFA"/>
    <w:rsid w:val="00F743A4"/>
    <w:rsid w:val="00F805AA"/>
    <w:rsid w:val="00F81ABC"/>
    <w:rsid w:val="00F852E7"/>
    <w:rsid w:val="00F85C32"/>
    <w:rsid w:val="00F90DE3"/>
    <w:rsid w:val="00F927D8"/>
    <w:rsid w:val="00F92CF7"/>
    <w:rsid w:val="00F9378F"/>
    <w:rsid w:val="00F945F4"/>
    <w:rsid w:val="00F95455"/>
    <w:rsid w:val="00FB702B"/>
    <w:rsid w:val="00FB780C"/>
    <w:rsid w:val="00FC0A00"/>
    <w:rsid w:val="00FC359E"/>
    <w:rsid w:val="00FC57C2"/>
    <w:rsid w:val="00FC5C61"/>
    <w:rsid w:val="00FC624F"/>
    <w:rsid w:val="00FD3466"/>
    <w:rsid w:val="00FD5CD6"/>
    <w:rsid w:val="00FD76A4"/>
    <w:rsid w:val="00FE6CF0"/>
    <w:rsid w:val="00FF21EE"/>
    <w:rsid w:val="00FF2E8B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33D8-9B7B-4EAC-BFBD-D662B1AF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19</Pages>
  <Words>2953</Words>
  <Characters>3186</Characters>
  <Application>Microsoft Office Word</Application>
  <DocSecurity>0</DocSecurity>
  <Lines>26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Japan Sun Shubin</cp:lastModifiedBy>
  <cp:revision>126</cp:revision>
  <cp:lastPrinted>2022-03-26T05:51:00Z</cp:lastPrinted>
  <dcterms:created xsi:type="dcterms:W3CDTF">2022-04-19T07:53:00Z</dcterms:created>
  <dcterms:modified xsi:type="dcterms:W3CDTF">2022-04-21T05:18:00Z</dcterms:modified>
</cp:coreProperties>
</file>