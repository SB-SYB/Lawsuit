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047890F" w:rsidR="0000276C" w:rsidRPr="00390399" w:rsidRDefault="00191246" w:rsidP="00390399">
      <w:pPr>
        <w:rPr>
          <w:rFonts w:ascii="MS Mincho" w:eastAsia="等线" w:hAnsi="MS Mincho"/>
        </w:rPr>
      </w:pPr>
      <w:r w:rsidRPr="00191246">
        <w:rPr>
          <w:rFonts w:ascii="MS Mincho" w:hAnsi="MS Mincho" w:hint="eastAsia"/>
        </w:rPr>
        <w:t>事件申立：</w:t>
      </w:r>
      <w:r w:rsidR="00F927D8">
        <w:rPr>
          <w:rFonts w:ascii="MS Mincho" w:hAnsi="MS Mincho" w:hint="eastAsia"/>
        </w:rPr>
        <w:t>令和</w:t>
      </w:r>
      <w:r w:rsidR="000612E0">
        <w:rPr>
          <w:rFonts w:ascii="MS Mincho" w:hAnsi="MS Mincho" w:hint="eastAsia"/>
        </w:rPr>
        <w:t>４</w:t>
      </w:r>
      <w:r w:rsidR="00F12D3A">
        <w:rPr>
          <w:rFonts w:ascii="MS Mincho" w:hAnsi="MS Mincho" w:hint="eastAsia"/>
        </w:rPr>
        <w:t>年</w:t>
      </w:r>
      <w:r w:rsidR="00BC2F1E">
        <w:rPr>
          <w:rFonts w:ascii="MS Mincho" w:hAnsi="MS Mincho" w:hint="eastAsia"/>
        </w:rPr>
        <w:t>（</w:t>
      </w:r>
      <w:r w:rsidR="000612E0">
        <w:rPr>
          <w:rFonts w:ascii="MS Mincho" w:hAnsi="MS Mincho" w:hint="eastAsia"/>
        </w:rPr>
        <w:t xml:space="preserve">　</w:t>
      </w:r>
      <w:r w:rsidR="00BC2F1E">
        <w:rPr>
          <w:rFonts w:ascii="MS Mincho" w:hAnsi="MS Mincho" w:hint="eastAsia"/>
        </w:rPr>
        <w:t>）</w:t>
      </w:r>
      <w:r w:rsidR="00612C5A">
        <w:rPr>
          <w:rFonts w:ascii="MS Mincho" w:hAnsi="MS Mincho" w:hint="eastAsia"/>
        </w:rPr>
        <w:t>第</w:t>
      </w:r>
      <w:r w:rsidR="000612E0">
        <w:rPr>
          <w:rFonts w:ascii="MS Mincho" w:hAnsi="MS Mincho" w:hint="eastAsia"/>
        </w:rPr>
        <w:t xml:space="preserve">　　　　</w:t>
      </w:r>
      <w:r w:rsidR="00612C5A">
        <w:rPr>
          <w:rFonts w:ascii="MS Mincho" w:hAnsi="MS Mincho" w:hint="eastAsia"/>
        </w:rPr>
        <w:t>号</w:t>
      </w:r>
      <w:r w:rsidR="0000276C">
        <w:rPr>
          <w:rFonts w:ascii="MS Mincho" w:hAnsi="MS Mincho" w:hint="eastAsia"/>
        </w:rPr>
        <w:t xml:space="preserve">　</w:t>
      </w:r>
      <w:r w:rsidR="00BB758A" w:rsidRPr="00BB758A">
        <w:rPr>
          <w:rFonts w:ascii="MS Mincho" w:hAnsi="MS Mincho" w:hint="eastAsia"/>
        </w:rPr>
        <w:t>公務員不作為・職権濫用・人権侵犯事件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Default="00F12D3A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6C5720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  <w:r w:rsidR="006C5720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2F5DB1E6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556236">
        <w:rPr>
          <w:rFonts w:ascii="MS Mincho" w:hAnsi="MS Mincho" w:hint="eastAsia"/>
        </w:rPr>
        <w:t>２</w:t>
      </w:r>
      <w:r w:rsidR="00482D17">
        <w:rPr>
          <w:rFonts w:ascii="MS Mincho" w:hAnsi="MS Mincho" w:hint="eastAsia"/>
        </w:rPr>
        <w:t>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BEBB2B6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3D937D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16C63410" w:rsidR="00BD2DF1" w:rsidRPr="00772C9B" w:rsidRDefault="000003EA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46CBE33" w14:textId="66EC2A80" w:rsidR="00BD2DF1" w:rsidRPr="00772C9B" w:rsidRDefault="007C6592" w:rsidP="00BD2DF1">
            <w:pPr>
              <w:pStyle w:val="a5"/>
              <w:rPr>
                <w:spacing w:val="0"/>
              </w:rPr>
            </w:pPr>
            <w:r w:rsidRPr="007C6592">
              <w:rPr>
                <w:rFonts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516AE953" w:rsidR="00BD2DF1" w:rsidRPr="00772C9B" w:rsidRDefault="007E53C8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3F67508B" w14:textId="2E6A9390" w:rsidR="00BD2DF1" w:rsidRPr="00772C9B" w:rsidRDefault="00851D5D" w:rsidP="00BD2DF1">
            <w:pPr>
              <w:pStyle w:val="a5"/>
              <w:rPr>
                <w:spacing w:val="0"/>
              </w:rPr>
            </w:pPr>
            <w:r w:rsidRPr="00851D5D">
              <w:rPr>
                <w:rFonts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C64D7C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Default="00FF2E8B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D2826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29358A79" w14:textId="77777777" w:rsidTr="00B660F5">
        <w:tc>
          <w:tcPr>
            <w:tcW w:w="1045" w:type="dxa"/>
          </w:tcPr>
          <w:p w14:paraId="7BA150F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A85EEF1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ABC3E8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D796B4" w14:textId="368793B1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A39C33F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BD629D" w14:textId="65040879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07CF81A" w14:textId="66C5F9D3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46D9D5" w14:textId="540DF4C2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A1F98CB" w14:textId="36739FE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46562A15" w14:textId="77777777" w:rsidTr="00292081">
        <w:tc>
          <w:tcPr>
            <w:tcW w:w="9362" w:type="dxa"/>
            <w:gridSpan w:val="7"/>
          </w:tcPr>
          <w:p w14:paraId="4564C7EA" w14:textId="0C4E4590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３：</w:t>
            </w:r>
            <w:r w:rsidR="00112781"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</w:tr>
      <w:tr w:rsidR="00BD2DF1" w14:paraId="650AAD4B" w14:textId="77777777" w:rsidTr="007719CB">
        <w:tc>
          <w:tcPr>
            <w:tcW w:w="1045" w:type="dxa"/>
          </w:tcPr>
          <w:p w14:paraId="7CCAA301" w14:textId="5BEB69BB" w:rsidR="00BD2DF1" w:rsidRPr="00772C9B" w:rsidRDefault="009C6263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04DC53E7" w14:textId="4516F66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1CF8C91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38B862F" w14:textId="0F46EC6B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77491" w14:textId="2EE88AC8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52FC10F" w14:textId="2A20E031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A4580D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76D2F38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0E22E3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D5D080D" w14:textId="2C33C9F5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5162E8E" w14:textId="77777777" w:rsidTr="007719CB">
        <w:tc>
          <w:tcPr>
            <w:tcW w:w="1045" w:type="dxa"/>
          </w:tcPr>
          <w:p w14:paraId="03956102" w14:textId="60DD065A" w:rsidR="00BD2DF1" w:rsidRPr="00772C9B" w:rsidRDefault="008C1EA1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14B7339D" w14:textId="5A7CBEE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7EB5AEDD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343D61E" w14:textId="1B023E8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C7A0CB2" w14:textId="4025D720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2145F3AA" w14:textId="06BAB9CD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476926A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13DBB50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EBD13E0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A182EC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6285A1F" w14:textId="59D78DAD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5C6E15A8" w14:textId="77777777" w:rsidTr="007719CB">
        <w:tc>
          <w:tcPr>
            <w:tcW w:w="1045" w:type="dxa"/>
          </w:tcPr>
          <w:p w14:paraId="39B029C5" w14:textId="77777777" w:rsidR="003B79AC" w:rsidRPr="00EF3428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63F3486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F6ED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2F7CE7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1CEB6DF" w14:textId="67B8A9DB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4A59B5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6066A5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5935B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6E6A5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DF1B88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40429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546B1B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24EA560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E2B411E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844B11" w14:textId="77777777" w:rsidTr="007719CB">
        <w:tc>
          <w:tcPr>
            <w:tcW w:w="1045" w:type="dxa"/>
          </w:tcPr>
          <w:p w14:paraId="7DE4DB15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5B248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DCDAB3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2EFBB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8856587" w14:textId="037C1419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9498B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B2EEC1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4A1BAA9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26B725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F0D47A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B8263F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441476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E7E593F" w14:textId="7E9546F7" w:rsidR="003B79AC" w:rsidRP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0032CA37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2769EB40" w14:textId="77777777" w:rsidTr="007719CB">
        <w:tc>
          <w:tcPr>
            <w:tcW w:w="1045" w:type="dxa"/>
          </w:tcPr>
          <w:p w14:paraId="469305CE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527AB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CB789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1D6052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4399D63" w14:textId="5A04F1B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157A493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516B6D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BA081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D467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890354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F58FAF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A016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0930E24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9230E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ED8933" w14:textId="77777777" w:rsidTr="007719CB">
        <w:tc>
          <w:tcPr>
            <w:tcW w:w="1045" w:type="dxa"/>
          </w:tcPr>
          <w:p w14:paraId="106ACFAD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ADDA1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0CB826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5691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939D2F" w14:textId="3623F38F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01FA3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E86678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C43947C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7A4233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EE83B2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E32A4F5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7EF17A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AAFF1AA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AD7128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8DFD2B5" w14:textId="77777777" w:rsidTr="007719CB">
        <w:tc>
          <w:tcPr>
            <w:tcW w:w="1045" w:type="dxa"/>
          </w:tcPr>
          <w:p w14:paraId="6828608A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0C84F7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981B54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5D565B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B55FB15" w14:textId="3CC6D00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8E182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240E9CF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2776C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F03BEA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3DB4EB4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0B2AC8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191978D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F565DAC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548786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19D0A174" w:rsidR="00DF1A2B" w:rsidRPr="00DF1A2B" w:rsidRDefault="003B79AC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４：</w:t>
            </w:r>
            <w:r w:rsidR="002D795E">
              <w:rPr>
                <w:rFonts w:hint="eastAsia"/>
                <w:spacing w:val="0"/>
              </w:rPr>
              <w:t>東京都</w:t>
            </w:r>
            <w:r>
              <w:rPr>
                <w:rFonts w:hint="eastAsia"/>
                <w:spacing w:val="0"/>
              </w:rPr>
              <w:t>江東区役所</w:t>
            </w:r>
            <w:ins w:id="0" w:author="Japan Sun Shubin">
              <w:r w:rsidR="00DF1A2B">
                <w:rPr>
                  <w:rFonts w:hint="eastAsia"/>
                  <w:spacing w:val="0"/>
                </w:rPr>
                <w:t>（</w:t>
              </w:r>
              <w:r w:rsidR="00905407">
                <w:rPr>
                  <w:rFonts w:hint="eastAsia"/>
                  <w:spacing w:val="0"/>
                </w:rPr>
                <w:t>事件</w:t>
              </w:r>
              <w:r w:rsidR="00905407">
                <w:rPr>
                  <w:rFonts w:hint="eastAsia"/>
                  <w:spacing w:val="0"/>
                </w:rPr>
                <w:t>1</w:t>
              </w:r>
              <w:r w:rsidR="00F17452">
                <w:rPr>
                  <w:rFonts w:hint="eastAsia"/>
                  <w:spacing w:val="0"/>
                </w:rPr>
                <w:t>の基本事件</w:t>
              </w:r>
              <w:r w:rsidR="00DF1A2B">
                <w:rPr>
                  <w:rFonts w:hint="eastAsia"/>
                  <w:spacing w:val="0"/>
                </w:rPr>
                <w:t>）</w:t>
              </w:r>
            </w:ins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5F1E34E6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6A289D6D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0AC1DFAD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051767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23B06609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1709D077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F8586C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886D37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773DE525" w14:textId="77777777" w:rsidTr="007719CB">
        <w:tc>
          <w:tcPr>
            <w:tcW w:w="1045" w:type="dxa"/>
          </w:tcPr>
          <w:p w14:paraId="7330FACD" w14:textId="4E787364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39128BA6" w14:textId="042B5763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0DC424E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7843ED7" w14:textId="38C813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6B8849" w14:textId="6EB211F0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03582B9E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40671B0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4E84925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EEDFE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88E10BB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24C8F3" w14:textId="34427CFA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17651449" w14:textId="77777777" w:rsidTr="007719CB">
        <w:tc>
          <w:tcPr>
            <w:tcW w:w="1045" w:type="dxa"/>
          </w:tcPr>
          <w:p w14:paraId="2CFC648D" w14:textId="49FA9475" w:rsidR="003B79AC" w:rsidRPr="00A7765B" w:rsidRDefault="00DE68C6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69AA4EE9" w14:textId="402F0EA1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45A22ABE" w14:textId="5C6383AB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4E9CA7" w14:textId="22CB13BD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57DCA682" w14:textId="586E6730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0EA88B86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CA7B848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52B7633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1692FD1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6EC9C2C" w14:textId="1F6283DB" w:rsidR="00806F22" w:rsidRP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687B9C" w14:textId="4A79F47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7E3020BE" w14:textId="403E986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3EC17865" w14:textId="77777777" w:rsidTr="007719CB">
        <w:tc>
          <w:tcPr>
            <w:tcW w:w="1045" w:type="dxa"/>
          </w:tcPr>
          <w:p w14:paraId="14CADE55" w14:textId="7B74C255" w:rsidR="003B79AC" w:rsidRPr="00EF3428" w:rsidRDefault="00476896" w:rsidP="003B79AC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45C02198" w14:textId="665BFB31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6D59F54" w14:textId="4FE23C8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69BEB3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463D4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401E5CA" w14:textId="1CD7030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7A9F8FB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51EE51FE" w14:textId="77777777" w:rsidTr="007719CB">
        <w:tc>
          <w:tcPr>
            <w:tcW w:w="1045" w:type="dxa"/>
          </w:tcPr>
          <w:p w14:paraId="6BF49032" w14:textId="5CE46AC8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04CCCCC" w14:textId="14569779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D5960B0" w14:textId="19C1CD24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5D3F8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C37911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7D2F739B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6AC63BBB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63B6DF76" w14:textId="77777777" w:rsidTr="007719CB">
        <w:tc>
          <w:tcPr>
            <w:tcW w:w="1045" w:type="dxa"/>
          </w:tcPr>
          <w:p w14:paraId="41D38C63" w14:textId="0BA229EC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6BBD9BFC" w14:textId="4780F7A7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161392" w14:textId="20B929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2C46E79" w14:textId="3A5CE571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4CEFBB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E55DF5C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B92D30A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66BEEA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525666EB" w14:textId="77777777" w:rsidTr="007719CB">
        <w:tc>
          <w:tcPr>
            <w:tcW w:w="1045" w:type="dxa"/>
          </w:tcPr>
          <w:p w14:paraId="4A797AAF" w14:textId="45D5F423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４の９</w:t>
            </w:r>
          </w:p>
        </w:tc>
        <w:tc>
          <w:tcPr>
            <w:tcW w:w="1719" w:type="dxa"/>
          </w:tcPr>
          <w:p w14:paraId="316470BB" w14:textId="15BFF34E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54571A6" w14:textId="3BAA47A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3B79AC" w:rsidRDefault="003B79AC" w:rsidP="003B79A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09CB3D86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B713DB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37C8F5" w14:textId="38459D7A" w:rsidR="00A217AA" w:rsidRPr="00A217AA" w:rsidRDefault="00A217AA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692D6ED1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提出待ち</w:t>
            </w:r>
          </w:p>
        </w:tc>
      </w:tr>
      <w:tr w:rsidR="0017010B" w14:paraId="74156B3A" w14:textId="77777777" w:rsidTr="00681278">
        <w:tc>
          <w:tcPr>
            <w:tcW w:w="1045" w:type="dxa"/>
          </w:tcPr>
          <w:p w14:paraId="6E0B416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7106A7C" w14:textId="77777777" w:rsidR="0017010B" w:rsidRPr="00EF3428" w:rsidRDefault="0017010B" w:rsidP="0017010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0D8AD29" w14:textId="77777777" w:rsidR="0017010B" w:rsidRPr="007F70DB" w:rsidRDefault="0017010B" w:rsidP="0017010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0EF5C5" w14:textId="5377E645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9C9BFE1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3F76DF7" w14:textId="0BD2FA46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642900B" w14:textId="37D8199C" w:rsidR="0017010B" w:rsidRPr="000443A8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29CE4D0" w14:textId="785B48C4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802F248" w14:textId="610371E6" w:rsidR="0017010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17010B" w14:paraId="465B3B13" w14:textId="77777777" w:rsidTr="007719CB">
        <w:tc>
          <w:tcPr>
            <w:tcW w:w="1045" w:type="dxa"/>
          </w:tcPr>
          <w:p w14:paraId="09524CFD" w14:textId="75D03486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４の１０</w:t>
            </w:r>
          </w:p>
        </w:tc>
        <w:tc>
          <w:tcPr>
            <w:tcW w:w="1719" w:type="dxa"/>
          </w:tcPr>
          <w:p w14:paraId="35604CDE" w14:textId="5C51C2FE" w:rsidR="0017010B" w:rsidRPr="000443A8" w:rsidRDefault="00476896" w:rsidP="0017010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4A71BB03" w14:textId="0D13AD6B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5D142230" w:rsidR="0017010B" w:rsidRPr="003B027C" w:rsidRDefault="00192420" w:rsidP="0017010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2022/3/3</w:t>
            </w:r>
          </w:p>
        </w:tc>
        <w:tc>
          <w:tcPr>
            <w:tcW w:w="1340" w:type="dxa"/>
          </w:tcPr>
          <w:p w14:paraId="57FE2740" w14:textId="65C363AF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14DAFD50" w14:textId="77777777" w:rsidR="0017010B" w:rsidRDefault="0017010B" w:rsidP="0017010B">
            <w:pPr>
              <w:pStyle w:val="a5"/>
              <w:rPr>
                <w:spacing w:val="0"/>
              </w:rPr>
            </w:pPr>
          </w:p>
          <w:p w14:paraId="303493EB" w14:textId="760D58B3" w:rsidR="0017010B" w:rsidRDefault="0017010B" w:rsidP="0017010B">
            <w:pPr>
              <w:pStyle w:val="a5"/>
              <w:rPr>
                <w:spacing w:val="0"/>
              </w:rPr>
            </w:pPr>
          </w:p>
          <w:p w14:paraId="7910B007" w14:textId="103DF70E" w:rsidR="00FF21EE" w:rsidRDefault="00FF21EE" w:rsidP="0017010B">
            <w:pPr>
              <w:pStyle w:val="a5"/>
              <w:rPr>
                <w:spacing w:val="0"/>
              </w:rPr>
            </w:pPr>
          </w:p>
          <w:p w14:paraId="343B86F7" w14:textId="77777777" w:rsidR="00FF21EE" w:rsidRPr="007F70DB" w:rsidRDefault="00FF21EE" w:rsidP="0017010B">
            <w:pPr>
              <w:pStyle w:val="a5"/>
              <w:rPr>
                <w:spacing w:val="0"/>
              </w:rPr>
            </w:pPr>
          </w:p>
          <w:p w14:paraId="4C34B976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77777777" w:rsidR="0017010B" w:rsidRDefault="0017010B" w:rsidP="0017010B">
            <w:pPr>
              <w:pStyle w:val="a5"/>
              <w:rPr>
                <w:spacing w:val="0"/>
              </w:rPr>
            </w:pPr>
          </w:p>
        </w:tc>
      </w:tr>
      <w:tr w:rsidR="0017010B" w14:paraId="1903C035" w14:textId="77777777" w:rsidTr="007719CB">
        <w:tc>
          <w:tcPr>
            <w:tcW w:w="1045" w:type="dxa"/>
          </w:tcPr>
          <w:p w14:paraId="33A97B2E" w14:textId="2EF7225D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４の１１</w:t>
            </w:r>
          </w:p>
        </w:tc>
        <w:tc>
          <w:tcPr>
            <w:tcW w:w="1719" w:type="dxa"/>
          </w:tcPr>
          <w:p w14:paraId="07E7684F" w14:textId="0291D648" w:rsidR="0017010B" w:rsidRPr="000443A8" w:rsidRDefault="00476896" w:rsidP="0017010B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539954F2" w14:textId="69DF1B53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3AC3E079" w:rsidR="0017010B" w:rsidRPr="003B027C" w:rsidRDefault="00480A09" w:rsidP="0017010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2022/3/9</w:t>
            </w:r>
          </w:p>
        </w:tc>
        <w:tc>
          <w:tcPr>
            <w:tcW w:w="1340" w:type="dxa"/>
          </w:tcPr>
          <w:p w14:paraId="4BA19929" w14:textId="47372F2E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D738BE3" w14:textId="1DACA476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032E1644" w14:textId="1A18E88D" w:rsidR="00FF21EE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FF21EE" w:rsidRPr="007F70DB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117D95FC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852E7" w14:paraId="384D56C4" w14:textId="77777777" w:rsidTr="007719CB">
        <w:tc>
          <w:tcPr>
            <w:tcW w:w="1045" w:type="dxa"/>
          </w:tcPr>
          <w:p w14:paraId="54B50C39" w14:textId="2D2B2EBF" w:rsidR="00F852E7" w:rsidRPr="00EF3428" w:rsidRDefault="005D469D" w:rsidP="00F852E7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0A2C0EC" w14:textId="69D224AB" w:rsidR="00F852E7" w:rsidRPr="000443A8" w:rsidRDefault="00467C21" w:rsidP="00F852E7">
            <w:pPr>
              <w:pStyle w:val="a5"/>
              <w:rPr>
                <w:spacing w:val="0"/>
                <w:lang w:eastAsia="zh-CN"/>
              </w:rPr>
            </w:pPr>
            <w:r w:rsidRPr="00467C21">
              <w:rPr>
                <w:rFonts w:hint="eastAsia"/>
                <w:spacing w:val="0"/>
                <w:lang w:eastAsia="zh-CN"/>
              </w:rPr>
              <w:t>江東区都民税滞納処分警告書</w:t>
            </w:r>
          </w:p>
        </w:tc>
        <w:tc>
          <w:tcPr>
            <w:tcW w:w="674" w:type="dxa"/>
          </w:tcPr>
          <w:p w14:paraId="6A1BCB2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ECFEBE3" w14:textId="474C6A29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5B0E793B" w:rsidR="00F852E7" w:rsidRPr="003B027C" w:rsidRDefault="00236AD7" w:rsidP="00F852E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2022/2/28</w:t>
            </w:r>
          </w:p>
        </w:tc>
        <w:tc>
          <w:tcPr>
            <w:tcW w:w="1340" w:type="dxa"/>
          </w:tcPr>
          <w:p w14:paraId="13A9EF5A" w14:textId="10CD0A97" w:rsidR="00F852E7" w:rsidRPr="000443A8" w:rsidRDefault="00046CFC" w:rsidP="00F852E7">
            <w:pPr>
              <w:pStyle w:val="a5"/>
              <w:rPr>
                <w:spacing w:val="0"/>
                <w:lang w:eastAsia="zh-CN"/>
              </w:rPr>
            </w:pPr>
            <w:r w:rsidRPr="00046CFC">
              <w:rPr>
                <w:rFonts w:hint="eastAsia"/>
                <w:spacing w:val="0"/>
                <w:lang w:eastAsia="zh-CN"/>
              </w:rPr>
              <w:t>江東区役所納税課</w:t>
            </w:r>
          </w:p>
        </w:tc>
        <w:tc>
          <w:tcPr>
            <w:tcW w:w="2773" w:type="dxa"/>
          </w:tcPr>
          <w:p w14:paraId="5991711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BABB90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45E4F956" w14:textId="2B064186" w:rsidR="00F852E7" w:rsidRDefault="00F852E7" w:rsidP="00F852E7">
            <w:pPr>
              <w:pStyle w:val="a5"/>
              <w:rPr>
                <w:spacing w:val="0"/>
              </w:rPr>
            </w:pPr>
          </w:p>
          <w:p w14:paraId="2A0C8261" w14:textId="3CF28EC4" w:rsidR="00FF21EE" w:rsidRDefault="00FF21EE" w:rsidP="00F852E7">
            <w:pPr>
              <w:pStyle w:val="a5"/>
              <w:rPr>
                <w:spacing w:val="0"/>
              </w:rPr>
            </w:pPr>
          </w:p>
          <w:p w14:paraId="405BD2A4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795009D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6CAC5A92" w14:textId="77777777" w:rsidTr="007719CB">
        <w:tc>
          <w:tcPr>
            <w:tcW w:w="1045" w:type="dxa"/>
          </w:tcPr>
          <w:p w14:paraId="241A8EEF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88C24C8" w14:textId="09C9E00E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7E68C26D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13F7C743" w14:textId="08827C6A" w:rsidR="00F852E7" w:rsidRDefault="00F852E7" w:rsidP="00F852E7">
            <w:pPr>
              <w:pStyle w:val="a5"/>
              <w:rPr>
                <w:spacing w:val="0"/>
              </w:rPr>
            </w:pPr>
          </w:p>
          <w:p w14:paraId="10EB9699" w14:textId="38FD25E1" w:rsidR="00FF21EE" w:rsidRDefault="00FF21EE" w:rsidP="00F852E7">
            <w:pPr>
              <w:pStyle w:val="a5"/>
              <w:rPr>
                <w:spacing w:val="0"/>
              </w:rPr>
            </w:pPr>
          </w:p>
          <w:p w14:paraId="62A2E85A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5FB29B2A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0A6A3287" w14:textId="77777777" w:rsidTr="007719CB">
        <w:tc>
          <w:tcPr>
            <w:tcW w:w="1045" w:type="dxa"/>
          </w:tcPr>
          <w:p w14:paraId="4410EB7D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6B0D3A8E" w14:textId="3FFE3B25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E8B5B6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633D46B1" w14:textId="1EB8A6B4" w:rsidR="00F852E7" w:rsidRDefault="00F852E7" w:rsidP="00F852E7">
            <w:pPr>
              <w:pStyle w:val="a5"/>
              <w:rPr>
                <w:spacing w:val="0"/>
              </w:rPr>
            </w:pPr>
          </w:p>
          <w:p w14:paraId="2CE01159" w14:textId="77777777" w:rsidR="00FF21EE" w:rsidRDefault="00FF21EE" w:rsidP="00F852E7">
            <w:pPr>
              <w:pStyle w:val="a5"/>
              <w:rPr>
                <w:spacing w:val="0"/>
              </w:rPr>
            </w:pPr>
          </w:p>
          <w:p w14:paraId="1F332797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19A1CD4B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F21EE" w14:paraId="2FAE6DB3" w14:textId="77777777" w:rsidTr="007719CB">
        <w:tc>
          <w:tcPr>
            <w:tcW w:w="1045" w:type="dxa"/>
          </w:tcPr>
          <w:p w14:paraId="5005579A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7FEA22F" w14:textId="77777777" w:rsidR="00FF21EE" w:rsidRPr="000443A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4B8BB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3B811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EA0D84F" w14:textId="18D3194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B975CFC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D72D59" w14:textId="77777777" w:rsidR="00FF21EE" w:rsidRPr="000443A8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757DAA2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0F5B9EA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DEA29BD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500882" w14:textId="4E1C5E44" w:rsidR="00FF21EE" w:rsidRDefault="00FF21EE" w:rsidP="00FF21EE">
            <w:pPr>
              <w:pStyle w:val="a5"/>
              <w:rPr>
                <w:spacing w:val="0"/>
              </w:rPr>
            </w:pPr>
          </w:p>
          <w:p w14:paraId="31592305" w14:textId="43A13D8C" w:rsidR="0086161B" w:rsidRDefault="0086161B" w:rsidP="00FF21EE">
            <w:pPr>
              <w:pStyle w:val="a5"/>
              <w:rPr>
                <w:spacing w:val="0"/>
              </w:rPr>
            </w:pPr>
          </w:p>
          <w:p w14:paraId="1BC30FAF" w14:textId="77777777" w:rsidR="0086161B" w:rsidRDefault="0086161B" w:rsidP="00FF21EE">
            <w:pPr>
              <w:pStyle w:val="a5"/>
              <w:rPr>
                <w:spacing w:val="0"/>
              </w:rPr>
            </w:pPr>
          </w:p>
          <w:p w14:paraId="08633CB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1F3AEA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6E12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</w:tr>
      <w:tr w:rsidR="00FF21EE" w14:paraId="12F6D5F7" w14:textId="77777777" w:rsidTr="00DC2D47">
        <w:tc>
          <w:tcPr>
            <w:tcW w:w="1045" w:type="dxa"/>
          </w:tcPr>
          <w:p w14:paraId="5D76B32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317912BD" w14:textId="77777777" w:rsidTr="004E18F9">
        <w:tc>
          <w:tcPr>
            <w:tcW w:w="9362" w:type="dxa"/>
            <w:gridSpan w:val="7"/>
          </w:tcPr>
          <w:p w14:paraId="226901DC" w14:textId="1193F75F" w:rsidR="00FF21EE" w:rsidRPr="001D0F98" w:rsidRDefault="00FF21EE" w:rsidP="00FF21E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8927E7"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  <w:lang w:eastAsia="zh-CN"/>
              </w:rPr>
              <w:t>：警察署</w:t>
            </w:r>
          </w:p>
        </w:tc>
      </w:tr>
      <w:tr w:rsidR="00FF21EE" w14:paraId="3115A4CA" w14:textId="77777777" w:rsidTr="007719CB">
        <w:tc>
          <w:tcPr>
            <w:tcW w:w="1045" w:type="dxa"/>
          </w:tcPr>
          <w:p w14:paraId="31B9364F" w14:textId="43244650" w:rsidR="00FF21EE" w:rsidRPr="00EF3428" w:rsidRDefault="00211AF0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 w:rsidR="00FF21EE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9653B82" w14:textId="48D4B761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9FDE1B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C7FD98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2589633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214D43A4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1B86DE2C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74352102" w14:textId="77777777" w:rsidTr="007719CB">
        <w:tc>
          <w:tcPr>
            <w:tcW w:w="1045" w:type="dxa"/>
          </w:tcPr>
          <w:p w14:paraId="0BCB9465" w14:textId="0FFC8C77" w:rsidR="00FF21EE" w:rsidRPr="00EF3428" w:rsidRDefault="00037011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C08A70F" w14:textId="33C90BA4" w:rsidR="00FF21EE" w:rsidRDefault="00FF21EE" w:rsidP="00FF21EE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8FBAE4E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A5A989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0522C4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509D944E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94123FC" w14:textId="77777777" w:rsidTr="007719CB">
        <w:tc>
          <w:tcPr>
            <w:tcW w:w="1045" w:type="dxa"/>
          </w:tcPr>
          <w:p w14:paraId="33941DA0" w14:textId="26084AE3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5441608F" w14:textId="272DBDD5" w:rsidR="00FF21EE" w:rsidRPr="00A7765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B223B31" w14:textId="13C2966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FF21EE" w:rsidRDefault="00FF21EE" w:rsidP="00FF21EE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636AC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深川警察署</w:t>
            </w:r>
          </w:p>
          <w:p w14:paraId="2703BB5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536E626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6A3D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36282F13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DB19107" w14:textId="77777777" w:rsidTr="007719CB">
        <w:tc>
          <w:tcPr>
            <w:tcW w:w="1045" w:type="dxa"/>
          </w:tcPr>
          <w:p w14:paraId="18732E56" w14:textId="3883514D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719" w:type="dxa"/>
          </w:tcPr>
          <w:p w14:paraId="15C551F7" w14:textId="03A63485" w:rsidR="00FF21EE" w:rsidRPr="00A7765B" w:rsidRDefault="00FF21EE" w:rsidP="00FF21EE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 w:rsidR="00F601EF"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DE63776" w14:textId="5ADCA57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FF21EE" w:rsidRDefault="00FF21EE" w:rsidP="00FF21EE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D0447E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846900D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B40DCB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126166CD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F2E0201" w14:textId="77777777" w:rsidTr="007719CB">
        <w:tc>
          <w:tcPr>
            <w:tcW w:w="1045" w:type="dxa"/>
          </w:tcPr>
          <w:p w14:paraId="1BCD0385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39B4C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E280B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E9AC18F" w14:textId="57704F1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95CB535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74A0B899" w14:textId="0059518C" w:rsidR="00FF21EE" w:rsidRDefault="00FF21EE" w:rsidP="00FF21EE">
            <w:pPr>
              <w:pStyle w:val="a5"/>
              <w:rPr>
                <w:spacing w:val="0"/>
              </w:rPr>
            </w:pPr>
          </w:p>
          <w:p w14:paraId="2442F197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44E2346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24A7584F" w14:textId="77777777" w:rsidTr="007719CB">
        <w:tc>
          <w:tcPr>
            <w:tcW w:w="1045" w:type="dxa"/>
          </w:tcPr>
          <w:p w14:paraId="78182BF4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5B1731" w14:textId="6956E904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41C7CF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F2A7C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B959B7B" w14:textId="4F1B8942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7A67A6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3E6F3FE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6E6D8E8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C00C96B" w14:textId="373AEB99" w:rsidR="00FF21EE" w:rsidRDefault="00FF21EE" w:rsidP="00FF21EE">
            <w:pPr>
              <w:pStyle w:val="a5"/>
              <w:rPr>
                <w:spacing w:val="0"/>
              </w:rPr>
            </w:pPr>
          </w:p>
          <w:p w14:paraId="6343F60A" w14:textId="77777777" w:rsidR="008971BF" w:rsidRDefault="008971BF" w:rsidP="00FF21EE">
            <w:pPr>
              <w:pStyle w:val="a5"/>
              <w:rPr>
                <w:spacing w:val="0"/>
              </w:rPr>
            </w:pPr>
          </w:p>
          <w:p w14:paraId="453C1711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E2B22F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E8AFA7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5D4D5799" w14:textId="77777777" w:rsidTr="007719CB">
        <w:tc>
          <w:tcPr>
            <w:tcW w:w="1045" w:type="dxa"/>
          </w:tcPr>
          <w:p w14:paraId="1F484093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E1FA94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6AC524B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1F2D8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556DBED" w14:textId="4F2317F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3FFCF9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D8A930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05B633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CF9A12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7DBAAC0" w14:textId="1E62C31B" w:rsidR="008971BF" w:rsidRDefault="008971BF" w:rsidP="00FF21EE">
            <w:pPr>
              <w:pStyle w:val="a5"/>
              <w:rPr>
                <w:spacing w:val="0"/>
              </w:rPr>
            </w:pPr>
          </w:p>
          <w:p w14:paraId="037DBF0D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0FDF49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2367AF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23EEE1E" w14:textId="77777777" w:rsidTr="007719CB">
        <w:tc>
          <w:tcPr>
            <w:tcW w:w="1045" w:type="dxa"/>
          </w:tcPr>
          <w:p w14:paraId="0C39254F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7590512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109BEE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EE6C7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D242DF2" w14:textId="7EC4711D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0395C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95A651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1345BD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0B4667A" w14:textId="538AB404" w:rsidR="00FF21EE" w:rsidRDefault="00FF21EE" w:rsidP="00FF21EE">
            <w:pPr>
              <w:pStyle w:val="a5"/>
              <w:rPr>
                <w:spacing w:val="0"/>
              </w:rPr>
            </w:pPr>
          </w:p>
          <w:p w14:paraId="0B28EEC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3CC3D93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C1A661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CB5313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39C93F1E" w14:textId="77777777" w:rsidTr="007719CB">
        <w:tc>
          <w:tcPr>
            <w:tcW w:w="1045" w:type="dxa"/>
          </w:tcPr>
          <w:p w14:paraId="1360CE3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292AE2C5" w14:textId="77777777" w:rsidTr="000B651D">
        <w:tc>
          <w:tcPr>
            <w:tcW w:w="9362" w:type="dxa"/>
            <w:gridSpan w:val="7"/>
          </w:tcPr>
          <w:p w14:paraId="1119E31F" w14:textId="64E4BFF9" w:rsidR="00FF21EE" w:rsidRPr="001F50BC" w:rsidRDefault="001F50BC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FF21EE">
              <w:rPr>
                <w:rFonts w:ascii="MS Mincho" w:hAnsi="MS Mincho" w:hint="eastAsia"/>
                <w:spacing w:val="0"/>
              </w:rPr>
              <w:t>：</w:t>
            </w:r>
            <w:r w:rsidR="00F945F4">
              <w:rPr>
                <w:rFonts w:hint="eastAsia"/>
                <w:spacing w:val="0"/>
              </w:rPr>
              <w:t>東京法務局人権擁護部</w:t>
            </w:r>
          </w:p>
        </w:tc>
      </w:tr>
      <w:tr w:rsidR="00960402" w14:paraId="0E0F6245" w14:textId="77777777" w:rsidTr="007719CB">
        <w:tc>
          <w:tcPr>
            <w:tcW w:w="1045" w:type="dxa"/>
          </w:tcPr>
          <w:p w14:paraId="5543A848" w14:textId="7421A52B" w:rsidR="00960402" w:rsidRPr="007F70DB" w:rsidRDefault="001F50BC" w:rsidP="0096040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960402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1F9BBA9C" w14:textId="1EAB2A29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277D2CE1" w14:textId="77777777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960402" w:rsidRPr="007F70DB" w:rsidRDefault="00960402" w:rsidP="0096040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31C7B0D9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54D831BF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4F96014" w14:textId="77777777" w:rsidR="00960402" w:rsidRDefault="00960402" w:rsidP="0096040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77777777" w:rsidR="00960402" w:rsidRPr="003B027C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006AD6" w14:textId="29C18C82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60402" w14:paraId="639BF12C" w14:textId="77777777" w:rsidTr="007719CB">
        <w:tc>
          <w:tcPr>
            <w:tcW w:w="1045" w:type="dxa"/>
          </w:tcPr>
          <w:p w14:paraId="0B035D0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5010E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C4DF24C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5532B1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FD64750" w14:textId="0086650E" w:rsidR="00960402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74CB588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DF78C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E28D74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FD70566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4DCEBE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77777777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9EA20AF" w14:textId="77777777" w:rsidTr="007719CB">
        <w:tc>
          <w:tcPr>
            <w:tcW w:w="1045" w:type="dxa"/>
          </w:tcPr>
          <w:p w14:paraId="7DE4AC4F" w14:textId="6FC584DC" w:rsidR="00D36D1C" w:rsidRDefault="00D36D1C" w:rsidP="00D36D1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719" w:type="dxa"/>
          </w:tcPr>
          <w:p w14:paraId="48B35932" w14:textId="36EAD2CC" w:rsidR="00D36D1C" w:rsidRDefault="00D36D1C" w:rsidP="00D36D1C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11794889" w14:textId="77777777" w:rsidR="00D36D1C" w:rsidRPr="007F70DB" w:rsidRDefault="00D36D1C" w:rsidP="00D36D1C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D36D1C" w:rsidRDefault="00D36D1C" w:rsidP="00D36D1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D36D1C" w:rsidRDefault="00D36D1C" w:rsidP="00D36D1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40BB2D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FD7C48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39B6F9E" w14:textId="77777777" w:rsidR="00D36D1C" w:rsidRDefault="00D36D1C" w:rsidP="00D36D1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77777777" w:rsidR="00D36D1C" w:rsidRPr="003B027C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472245F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B1D00FE" w14:textId="77777777" w:rsidTr="007719CB">
        <w:tc>
          <w:tcPr>
            <w:tcW w:w="1045" w:type="dxa"/>
          </w:tcPr>
          <w:p w14:paraId="507C873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056DDBA" w14:textId="360B0212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C5161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90DD395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BC6F0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1DDC337" w14:textId="77777777" w:rsidTr="007719CB">
        <w:tc>
          <w:tcPr>
            <w:tcW w:w="1045" w:type="dxa"/>
          </w:tcPr>
          <w:p w14:paraId="7E050E0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92DABBE" w14:textId="70937268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AEFAE5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8008F4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F1E717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46DC576" w14:textId="77777777" w:rsidTr="007719CB">
        <w:tc>
          <w:tcPr>
            <w:tcW w:w="1045" w:type="dxa"/>
          </w:tcPr>
          <w:p w14:paraId="5B79F8E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C2822B7" w14:textId="77AF81CB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347820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95423E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D7CB62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0127B3CB" w14:textId="77777777" w:rsidTr="007719CB">
        <w:tc>
          <w:tcPr>
            <w:tcW w:w="1045" w:type="dxa"/>
          </w:tcPr>
          <w:p w14:paraId="635D826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AE71D87" w14:textId="1A61845E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F588DB0" w14:textId="55A8C904" w:rsidR="00D36D1C" w:rsidRDefault="00D36D1C" w:rsidP="00D36D1C">
            <w:pPr>
              <w:pStyle w:val="a5"/>
              <w:rPr>
                <w:spacing w:val="0"/>
              </w:rPr>
            </w:pPr>
          </w:p>
          <w:p w14:paraId="47349331" w14:textId="46FF987D" w:rsidR="00204AEE" w:rsidRDefault="00204AEE" w:rsidP="00D36D1C">
            <w:pPr>
              <w:pStyle w:val="a5"/>
              <w:rPr>
                <w:spacing w:val="0"/>
              </w:rPr>
            </w:pPr>
          </w:p>
          <w:p w14:paraId="5689DD82" w14:textId="77777777" w:rsidR="00204AEE" w:rsidRDefault="00204AEE" w:rsidP="00D36D1C">
            <w:pPr>
              <w:pStyle w:val="a5"/>
              <w:rPr>
                <w:spacing w:val="0"/>
              </w:rPr>
            </w:pPr>
          </w:p>
          <w:p w14:paraId="23404F7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07FE90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EF7CF2C" w14:textId="77777777" w:rsidTr="007719CB">
        <w:tc>
          <w:tcPr>
            <w:tcW w:w="1045" w:type="dxa"/>
          </w:tcPr>
          <w:p w14:paraId="69CE1823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81D4C16" w14:textId="354E7E51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806BD6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59C3EA8" w14:textId="3BD80B7E" w:rsidR="00D36D1C" w:rsidRDefault="00D36D1C" w:rsidP="00D36D1C">
            <w:pPr>
              <w:pStyle w:val="a5"/>
              <w:rPr>
                <w:spacing w:val="0"/>
              </w:rPr>
            </w:pPr>
          </w:p>
          <w:p w14:paraId="6A3DB8D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755A22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E9FEF30" w14:textId="77777777" w:rsidTr="007719CB">
        <w:tc>
          <w:tcPr>
            <w:tcW w:w="1045" w:type="dxa"/>
          </w:tcPr>
          <w:p w14:paraId="73F8C69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D36D1C" w:rsidRPr="007F70DB" w:rsidRDefault="00D36D1C" w:rsidP="00D36D1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36D1C" w14:paraId="30566693" w14:textId="77777777" w:rsidTr="00594CA2">
        <w:tc>
          <w:tcPr>
            <w:tcW w:w="9362" w:type="dxa"/>
            <w:gridSpan w:val="7"/>
          </w:tcPr>
          <w:p w14:paraId="20C4935F" w14:textId="1410EC60" w:rsidR="00204AEE" w:rsidRPr="0044341B" w:rsidRDefault="00095F72" w:rsidP="00D36D1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D36D1C">
              <w:rPr>
                <w:rFonts w:hint="eastAsia"/>
                <w:spacing w:val="0"/>
              </w:rPr>
              <w:t>８：</w:t>
            </w:r>
            <w:r w:rsidR="00D36D1C" w:rsidRPr="0044341B">
              <w:rPr>
                <w:rFonts w:ascii="MS Mincho" w:hAnsi="MS Mincho"/>
                <w:spacing w:val="0"/>
              </w:rPr>
              <w:t xml:space="preserve"> </w:t>
            </w:r>
            <w:r w:rsidR="00204AEE">
              <w:rPr>
                <w:rFonts w:ascii="MS Mincho" w:hAnsi="MS Mincho" w:hint="eastAsia"/>
                <w:spacing w:val="0"/>
              </w:rPr>
              <w:t>法務省</w:t>
            </w:r>
          </w:p>
        </w:tc>
      </w:tr>
      <w:tr w:rsidR="003D5BAF" w14:paraId="6A8C38E2" w14:textId="77777777" w:rsidTr="007719CB">
        <w:tc>
          <w:tcPr>
            <w:tcW w:w="1045" w:type="dxa"/>
          </w:tcPr>
          <w:p w14:paraId="61B1666B" w14:textId="016CC1B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B3004B" w14:textId="7F949032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1B60D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03D1B6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1F2CE5" w14:textId="5350869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7E7A77E5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2C30912" w14:textId="6342386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48690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BF3373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9B3AB6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A28354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38FCFF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F3FDD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2D7272" w14:textId="71539A53" w:rsidR="003D5BAF" w:rsidRPr="0044341B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D5BAF" w14:paraId="382F8288" w14:textId="77777777" w:rsidTr="007719CB">
        <w:tc>
          <w:tcPr>
            <w:tcW w:w="1045" w:type="dxa"/>
          </w:tcPr>
          <w:p w14:paraId="518FE714" w14:textId="50E777F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A0C5AE" w14:textId="37EB173E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30FFF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D89A1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CC6EC3" w14:textId="349D669D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1989004C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609BC8A" w14:textId="1D9FE10A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76564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7D983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E954E9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0F5A38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8FE27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E92B03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35208654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FBA2C1C" w14:textId="77777777" w:rsidTr="007719CB">
        <w:tc>
          <w:tcPr>
            <w:tcW w:w="1045" w:type="dxa"/>
          </w:tcPr>
          <w:p w14:paraId="063CBF1D" w14:textId="73E22A3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7C7CDF" w14:textId="137E6B2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E5568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360AA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9CF5FD6" w14:textId="37449C8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76C742B7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3F4B42D" w14:textId="5AF1514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36201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7AEB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FA5935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E12C1B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509EFB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B0C86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2B3FFB0A" w14:textId="77777777" w:rsidTr="007719CB">
        <w:tc>
          <w:tcPr>
            <w:tcW w:w="1045" w:type="dxa"/>
          </w:tcPr>
          <w:p w14:paraId="0197CB70" w14:textId="393F3379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6444FB" w14:textId="2F3256F8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60C33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2E1E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CB71AFE" w14:textId="69458E5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7CF7C3E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BE0A33" w14:textId="467B22ED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731AC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6D6A5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E999C3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39A00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218920E" w14:textId="77777777" w:rsidTr="007719CB">
        <w:tc>
          <w:tcPr>
            <w:tcW w:w="1045" w:type="dxa"/>
          </w:tcPr>
          <w:p w14:paraId="00586C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B3DB8A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9CD0A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FE7F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9E0C91C" w14:textId="316389A5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9030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A0BB7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A453E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533EAB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6292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643D9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FA3D9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1DCFBF" w14:textId="77777777" w:rsidTr="007719CB">
        <w:tc>
          <w:tcPr>
            <w:tcW w:w="1045" w:type="dxa"/>
          </w:tcPr>
          <w:p w14:paraId="1BECB1B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B7AA6B" w14:textId="07BD4C1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765C89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A08F9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87828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8993D58" w14:textId="77777777" w:rsidTr="007719CB">
        <w:tc>
          <w:tcPr>
            <w:tcW w:w="1045" w:type="dxa"/>
          </w:tcPr>
          <w:p w14:paraId="39F3431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61C48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03EE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DD2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5BDAD48" w14:textId="1D596903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ADAA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71E5F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1E6B0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FAD8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18FC7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E3E37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699F9E8B" w14:textId="77777777" w:rsidTr="007719CB">
        <w:tc>
          <w:tcPr>
            <w:tcW w:w="1045" w:type="dxa"/>
          </w:tcPr>
          <w:p w14:paraId="35D8AE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A3B1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EDCC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F692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6E2A91C" w14:textId="5F5D23A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7E6A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C55D2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32DFB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AD7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D0534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9318D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2D36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6C8EC48" w14:textId="77777777" w:rsidTr="007719CB">
        <w:tc>
          <w:tcPr>
            <w:tcW w:w="1045" w:type="dxa"/>
          </w:tcPr>
          <w:p w14:paraId="1B10937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31938A80" w14:textId="77777777" w:rsidTr="00EB3010">
        <w:tc>
          <w:tcPr>
            <w:tcW w:w="9362" w:type="dxa"/>
            <w:gridSpan w:val="7"/>
          </w:tcPr>
          <w:p w14:paraId="3D8850E1" w14:textId="27809E52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９：</w:t>
            </w:r>
            <w:r w:rsidR="003D5BAF" w:rsidRPr="007F70DB">
              <w:rPr>
                <w:spacing w:val="0"/>
              </w:rPr>
              <w:t xml:space="preserve"> </w:t>
            </w:r>
            <w:r w:rsidR="003D5BAF">
              <w:rPr>
                <w:rFonts w:hint="eastAsia"/>
                <w:spacing w:val="0"/>
              </w:rPr>
              <w:t>人事院</w:t>
            </w:r>
          </w:p>
        </w:tc>
      </w:tr>
      <w:tr w:rsidR="003D5BAF" w14:paraId="123DDD26" w14:textId="77777777" w:rsidTr="007719CB">
        <w:tc>
          <w:tcPr>
            <w:tcW w:w="1045" w:type="dxa"/>
          </w:tcPr>
          <w:p w14:paraId="76661CAD" w14:textId="1D4491E8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９の１</w:t>
            </w:r>
          </w:p>
        </w:tc>
        <w:tc>
          <w:tcPr>
            <w:tcW w:w="1719" w:type="dxa"/>
          </w:tcPr>
          <w:p w14:paraId="466710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40FA9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B87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B02676F" w14:textId="25DA7BB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E45DE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BE4513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10CADBA" w14:textId="0E6F7C67" w:rsidR="003D5BAF" w:rsidRDefault="003D5BAF" w:rsidP="003D5BAF">
            <w:pPr>
              <w:pStyle w:val="a5"/>
              <w:rPr>
                <w:spacing w:val="0"/>
              </w:rPr>
            </w:pPr>
          </w:p>
          <w:p w14:paraId="660440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2B31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01AC344" w14:textId="77777777" w:rsidTr="007719CB">
        <w:tc>
          <w:tcPr>
            <w:tcW w:w="1045" w:type="dxa"/>
          </w:tcPr>
          <w:p w14:paraId="6BA8C7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A04D68" w14:textId="07AFAAC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76EE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4BA23E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400AC09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8D4C1E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E00EC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2C4529B" w14:textId="77777777" w:rsidTr="007719CB">
        <w:tc>
          <w:tcPr>
            <w:tcW w:w="1045" w:type="dxa"/>
          </w:tcPr>
          <w:p w14:paraId="5AAA591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2967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EB148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7F33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372B6A4" w14:textId="66F2C7C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D581D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E26A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E7708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BD453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B94C77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5B427D3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B6881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00D110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332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335E8E4" w14:textId="77777777" w:rsidTr="007719CB">
        <w:tc>
          <w:tcPr>
            <w:tcW w:w="1045" w:type="dxa"/>
          </w:tcPr>
          <w:p w14:paraId="3ED9B12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EDC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6B57A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35624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81F0255" w14:textId="3A07A95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2ABF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F831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9ED6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685174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DB68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073085D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E5017B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FA102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BF5D361" w14:textId="77777777" w:rsidTr="007719CB">
        <w:tc>
          <w:tcPr>
            <w:tcW w:w="1045" w:type="dxa"/>
          </w:tcPr>
          <w:p w14:paraId="1F075C4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2F5A8F" w14:textId="2510E62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85E045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9D9AC5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EB54F8E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CBA05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7CDC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FA7E082" w14:textId="77777777" w:rsidTr="007719CB">
        <w:tc>
          <w:tcPr>
            <w:tcW w:w="1045" w:type="dxa"/>
          </w:tcPr>
          <w:p w14:paraId="4EBFF8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5BD60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3943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EBCB2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2C2ED9" w14:textId="16DD2E06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0E099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926F4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3B5F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6B8F73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0EFEB5F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F25437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39965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8C48C1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3FA4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33C396" w14:textId="77777777" w:rsidTr="007719CB">
        <w:tc>
          <w:tcPr>
            <w:tcW w:w="1045" w:type="dxa"/>
          </w:tcPr>
          <w:p w14:paraId="10D30E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5989B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2CE6E68D" w14:textId="77777777" w:rsidTr="00456696">
        <w:tc>
          <w:tcPr>
            <w:tcW w:w="9362" w:type="dxa"/>
            <w:gridSpan w:val="7"/>
          </w:tcPr>
          <w:p w14:paraId="1E152987" w14:textId="65B40198" w:rsidR="003D5BAF" w:rsidRPr="007F70DB" w:rsidRDefault="00856F8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r w:rsidR="003001CD">
              <w:rPr>
                <w:rFonts w:hint="eastAsia"/>
                <w:spacing w:val="0"/>
              </w:rPr>
              <w:t>１０</w:t>
            </w:r>
            <w:r w:rsidR="003D5BAF">
              <w:rPr>
                <w:rFonts w:hint="eastAsia"/>
                <w:spacing w:val="0"/>
              </w:rPr>
              <w:t>：</w:t>
            </w:r>
            <w:r w:rsidR="003D5BAF" w:rsidRPr="007F70DB">
              <w:rPr>
                <w:spacing w:val="0"/>
              </w:rPr>
              <w:t xml:space="preserve"> </w:t>
            </w:r>
            <w:r w:rsidR="003131EC">
              <w:rPr>
                <w:rFonts w:hint="eastAsia"/>
                <w:spacing w:val="0"/>
              </w:rPr>
              <w:t>江東東税務署</w:t>
            </w:r>
            <w:ins w:id="1" w:author="Japan Sun Shubin">
              <w:r w:rsidR="006F2E7B">
                <w:rPr>
                  <w:rFonts w:hint="eastAsia"/>
                  <w:spacing w:val="0"/>
                  <w:lang w:eastAsia="zh-CN"/>
                </w:rPr>
                <w:t>（事件２）</w:t>
              </w:r>
            </w:ins>
          </w:p>
        </w:tc>
      </w:tr>
      <w:tr w:rsidR="003D5BAF" w14:paraId="480EEDE1" w14:textId="77777777" w:rsidTr="007719CB">
        <w:tc>
          <w:tcPr>
            <w:tcW w:w="1045" w:type="dxa"/>
          </w:tcPr>
          <w:p w14:paraId="7E0D5DCD" w14:textId="0FDF5261" w:rsidR="003D5BAF" w:rsidRPr="007F70DB" w:rsidRDefault="00726A9A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甲１０の１</w:t>
            </w:r>
          </w:p>
        </w:tc>
        <w:tc>
          <w:tcPr>
            <w:tcW w:w="1719" w:type="dxa"/>
          </w:tcPr>
          <w:p w14:paraId="61D4766F" w14:textId="53898E7C" w:rsidR="003D5BAF" w:rsidRPr="007F70DB" w:rsidRDefault="0001447C" w:rsidP="003D5BAF">
            <w:pPr>
              <w:pStyle w:val="a5"/>
              <w:rPr>
                <w:spacing w:val="0"/>
              </w:rPr>
            </w:pPr>
            <w:r w:rsidRPr="0001447C">
              <w:rPr>
                <w:rFonts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ED06EFF" w14:textId="1B14198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3D5BAF" w:rsidRPr="007F70DB" w:rsidRDefault="0045419E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3D5BAF" w:rsidRPr="007F70DB" w:rsidRDefault="009E58B4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3500F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16EA98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D6AF46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B2E715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42CE6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2D5297BB" w:rsidR="003D5BAF" w:rsidRPr="007F70DB" w:rsidRDefault="00902D23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3D5BAF" w14:paraId="1B375129" w14:textId="77777777" w:rsidTr="007719CB">
        <w:tc>
          <w:tcPr>
            <w:tcW w:w="1045" w:type="dxa"/>
          </w:tcPr>
          <w:p w14:paraId="753E9AE5" w14:textId="1706DB75" w:rsidR="003D5BAF" w:rsidRPr="007F70DB" w:rsidRDefault="00726A9A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甲１０の２</w:t>
            </w:r>
          </w:p>
        </w:tc>
        <w:tc>
          <w:tcPr>
            <w:tcW w:w="1719" w:type="dxa"/>
          </w:tcPr>
          <w:p w14:paraId="7DC92861" w14:textId="51C72275" w:rsidR="003D5BAF" w:rsidRPr="007F70DB" w:rsidRDefault="009E58B4" w:rsidP="003D5BAF">
            <w:pPr>
              <w:pStyle w:val="a5"/>
              <w:rPr>
                <w:spacing w:val="0"/>
                <w:lang w:eastAsia="zh-CN"/>
              </w:rPr>
            </w:pPr>
            <w:r w:rsidRPr="009E58B4">
              <w:rPr>
                <w:rFonts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  <w:p w14:paraId="291F0A19" w14:textId="3425E6B4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1BB55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09A41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09B90D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121818AD" w:rsidR="003D5BAF" w:rsidRPr="007F70DB" w:rsidRDefault="00902D23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3D5BAF" w14:paraId="7111F005" w14:textId="77777777" w:rsidTr="007719CB">
        <w:tc>
          <w:tcPr>
            <w:tcW w:w="1045" w:type="dxa"/>
          </w:tcPr>
          <w:p w14:paraId="400B0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9B61DF6" w14:textId="61E3CDA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33B85D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8A2580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B4677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A1D0154" w14:textId="77777777" w:rsidTr="007719CB">
        <w:tc>
          <w:tcPr>
            <w:tcW w:w="1045" w:type="dxa"/>
          </w:tcPr>
          <w:p w14:paraId="14F0DA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FF598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0F7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FDD36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B6FFB" w14:textId="07A2D40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A3D07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7814EB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ADF02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E3FF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0CA2B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6B62C3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C9CF2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0B7FDD4" w14:textId="77777777" w:rsidTr="007719CB">
        <w:tc>
          <w:tcPr>
            <w:tcW w:w="1045" w:type="dxa"/>
          </w:tcPr>
          <w:p w14:paraId="20F655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37440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AC30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D38D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439CB29" w14:textId="27F692F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33BF1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3664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7181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27DF43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0E5A0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5BFC38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BC73E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F92CF7" w14:paraId="58C54868" w14:textId="77777777" w:rsidTr="007719CB">
        <w:tc>
          <w:tcPr>
            <w:tcW w:w="1045" w:type="dxa"/>
          </w:tcPr>
          <w:p w14:paraId="2ED946F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08358A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42B553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70DA8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9ECD4FD" w14:textId="2D7D1649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DB3AA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B3141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CCB7C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2B3FFA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E645F45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1164CC3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8B944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571FA1B1" w14:textId="77777777" w:rsidTr="007719CB">
        <w:tc>
          <w:tcPr>
            <w:tcW w:w="1045" w:type="dxa"/>
          </w:tcPr>
          <w:p w14:paraId="26FE4BB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4AC781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E3D4A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63230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787C971" w14:textId="5E439B2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47F20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1BF72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2A34E2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DFA101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D48786E" w14:textId="2F203F28" w:rsidR="00F92CF7" w:rsidRDefault="00F92CF7" w:rsidP="00F92CF7">
            <w:pPr>
              <w:pStyle w:val="a5"/>
              <w:rPr>
                <w:spacing w:val="0"/>
              </w:rPr>
            </w:pPr>
          </w:p>
          <w:p w14:paraId="0323C052" w14:textId="77777777" w:rsidR="00556E47" w:rsidRDefault="00556E47" w:rsidP="00F92CF7">
            <w:pPr>
              <w:pStyle w:val="a5"/>
              <w:rPr>
                <w:spacing w:val="0"/>
              </w:rPr>
            </w:pPr>
          </w:p>
          <w:p w14:paraId="59E5E830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0962C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42FBEB0B" w14:textId="77777777" w:rsidTr="007719CB">
        <w:tc>
          <w:tcPr>
            <w:tcW w:w="1045" w:type="dxa"/>
          </w:tcPr>
          <w:p w14:paraId="1DD2298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90E0A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B1C51A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7622F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B079674" w14:textId="7728B57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23988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A09D8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FC5D47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1373E0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5F8A75EA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8A11E10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F5FA174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1C866B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193B1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A26D4B" w:rsidRPr="007F70DB" w14:paraId="52209722" w14:textId="77777777" w:rsidTr="004D2B72">
        <w:tc>
          <w:tcPr>
            <w:tcW w:w="1045" w:type="dxa"/>
          </w:tcPr>
          <w:p w14:paraId="4DC356CD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9E5C97E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6FCA80" w14:textId="77777777" w:rsidR="00A26D4B" w:rsidRPr="007F70DB" w:rsidRDefault="00A26D4B" w:rsidP="004D2B7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EB887A2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8384AB5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97016E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1EC696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5B51200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807BF7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A26D4B" w:rsidRPr="007F70DB" w14:paraId="50E10817" w14:textId="77777777" w:rsidTr="004D2B72">
        <w:tc>
          <w:tcPr>
            <w:tcW w:w="9362" w:type="dxa"/>
            <w:gridSpan w:val="7"/>
          </w:tcPr>
          <w:p w14:paraId="4752DC7A" w14:textId="0FCEB661" w:rsidR="00A26D4B" w:rsidRPr="007F70DB" w:rsidRDefault="00A26D4B" w:rsidP="004D2B72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甲１１：</w:t>
            </w:r>
            <w:r w:rsidR="00F42492">
              <w:rPr>
                <w:rFonts w:hint="eastAsia"/>
                <w:spacing w:val="0"/>
                <w:lang w:eastAsia="zh-CN"/>
              </w:rPr>
              <w:t>東京都江東区役所（事件</w:t>
            </w:r>
            <w:r w:rsidR="00F42492">
              <w:rPr>
                <w:rFonts w:hint="eastAsia"/>
                <w:spacing w:val="0"/>
                <w:lang w:eastAsia="zh-CN"/>
              </w:rPr>
              <w:t>3</w:t>
            </w:r>
            <w:r w:rsidR="00F42492">
              <w:rPr>
                <w:rFonts w:hint="eastAsia"/>
                <w:spacing w:val="0"/>
                <w:lang w:eastAsia="zh-CN"/>
              </w:rPr>
              <w:t>）</w:t>
            </w:r>
          </w:p>
        </w:tc>
      </w:tr>
      <w:tr w:rsidR="00A26D4B" w:rsidRPr="007F70DB" w14:paraId="4603A14F" w14:textId="77777777" w:rsidTr="004D2B72">
        <w:tc>
          <w:tcPr>
            <w:tcW w:w="1045" w:type="dxa"/>
          </w:tcPr>
          <w:p w14:paraId="6400370A" w14:textId="77B84F2F" w:rsidR="00A26D4B" w:rsidRPr="007F70DB" w:rsidRDefault="00B800D4" w:rsidP="004D2B72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74C6EEB" w14:textId="0F5A0E73" w:rsidR="00A26D4B" w:rsidRPr="007F70DB" w:rsidRDefault="00725C39" w:rsidP="004D2B72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自転車返還について</w:t>
            </w:r>
          </w:p>
        </w:tc>
        <w:tc>
          <w:tcPr>
            <w:tcW w:w="674" w:type="dxa"/>
          </w:tcPr>
          <w:p w14:paraId="4D7F385B" w14:textId="5DD46B80" w:rsidR="00A26D4B" w:rsidRPr="007F70DB" w:rsidRDefault="00A26D4B" w:rsidP="004D2B72">
            <w:pPr>
              <w:pStyle w:val="a5"/>
              <w:rPr>
                <w:spacing w:val="0"/>
              </w:rPr>
            </w:pPr>
          </w:p>
          <w:p w14:paraId="24A1E16A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5157A0" w14:textId="4FC1337C" w:rsidR="00A26D4B" w:rsidRPr="007F70DB" w:rsidRDefault="00E356AF" w:rsidP="004D2B7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589B9733" w14:textId="372BDAA0" w:rsidR="00E356AF" w:rsidRPr="00114652" w:rsidRDefault="00E356AF" w:rsidP="0011465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40465F4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</w:p>
          <w:p w14:paraId="17C82719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</w:p>
          <w:p w14:paraId="74909B4F" w14:textId="77777777" w:rsidR="00A26D4B" w:rsidRDefault="00A26D4B" w:rsidP="004D2B72">
            <w:pPr>
              <w:pStyle w:val="a5"/>
              <w:rPr>
                <w:spacing w:val="0"/>
              </w:rPr>
            </w:pPr>
          </w:p>
          <w:p w14:paraId="6AA30C80" w14:textId="77777777" w:rsidR="00A26D4B" w:rsidRPr="007F70DB" w:rsidRDefault="00A26D4B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236C6F" w14:textId="5493A258" w:rsidR="00A26D4B" w:rsidRPr="007F70DB" w:rsidRDefault="00902D23" w:rsidP="004D2B7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AF6F31" w14:paraId="1E68C0E8" w14:textId="77777777" w:rsidTr="007719CB">
        <w:tc>
          <w:tcPr>
            <w:tcW w:w="1045" w:type="dxa"/>
          </w:tcPr>
          <w:p w14:paraId="211B33CE" w14:textId="68B51BD5" w:rsidR="00AF6F31" w:rsidRDefault="00841BCC" w:rsidP="00AF6F3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2B9F193D" w14:textId="57F48EFC" w:rsidR="00AF6F31" w:rsidRDefault="006460F7" w:rsidP="00AF6F31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亀戸駅周辺の駐輪場改善について</w:t>
            </w:r>
          </w:p>
        </w:tc>
        <w:tc>
          <w:tcPr>
            <w:tcW w:w="674" w:type="dxa"/>
          </w:tcPr>
          <w:p w14:paraId="3D2557FD" w14:textId="0C2AAB25" w:rsidR="00AF6F31" w:rsidRPr="007F70DB" w:rsidRDefault="00AF6F31" w:rsidP="00AF6F31">
            <w:pPr>
              <w:pStyle w:val="a5"/>
              <w:rPr>
                <w:spacing w:val="0"/>
              </w:rPr>
            </w:pPr>
          </w:p>
          <w:p w14:paraId="119803DE" w14:textId="5CAD4F63" w:rsidR="00AF6F31" w:rsidRPr="007F70DB" w:rsidRDefault="00AF6F31" w:rsidP="00AF6F3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D912CD" w14:textId="69376D8B" w:rsidR="00AF6F31" w:rsidRDefault="006460F7" w:rsidP="00AF6F31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2021/6/2</w:t>
            </w:r>
          </w:p>
        </w:tc>
        <w:tc>
          <w:tcPr>
            <w:tcW w:w="1340" w:type="dxa"/>
          </w:tcPr>
          <w:p w14:paraId="15B2E9F6" w14:textId="1B1A1A9B" w:rsidR="00AF6F31" w:rsidRDefault="00816E73" w:rsidP="00AF6F3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</w:t>
            </w:r>
            <w:r w:rsidRPr="00816E73">
              <w:rPr>
                <w:rFonts w:hint="eastAsia"/>
                <w:spacing w:val="0"/>
                <w:lang w:eastAsia="zh-CN"/>
              </w:rPr>
              <w:t>土木部交通対策課</w:t>
            </w:r>
            <w:r w:rsidR="00A379B1" w:rsidRPr="00A379B1">
              <w:rPr>
                <w:rFonts w:hint="eastAsia"/>
                <w:spacing w:val="0"/>
                <w:lang w:eastAsia="zh-CN"/>
              </w:rPr>
              <w:t>自転車対策係</w:t>
            </w:r>
          </w:p>
        </w:tc>
        <w:tc>
          <w:tcPr>
            <w:tcW w:w="2773" w:type="dxa"/>
          </w:tcPr>
          <w:p w14:paraId="7FCB77EE" w14:textId="77777777" w:rsidR="00AF6F31" w:rsidRPr="007F70DB" w:rsidRDefault="00AF6F31" w:rsidP="00AF6F31">
            <w:pPr>
              <w:pStyle w:val="a5"/>
              <w:rPr>
                <w:spacing w:val="0"/>
                <w:lang w:eastAsia="zh-CN"/>
              </w:rPr>
            </w:pPr>
          </w:p>
          <w:p w14:paraId="3BC4E60A" w14:textId="77777777" w:rsidR="00AF6F31" w:rsidRPr="007F70DB" w:rsidRDefault="00AF6F31" w:rsidP="00AF6F31">
            <w:pPr>
              <w:pStyle w:val="a5"/>
              <w:rPr>
                <w:spacing w:val="0"/>
                <w:lang w:eastAsia="zh-CN"/>
              </w:rPr>
            </w:pPr>
          </w:p>
          <w:p w14:paraId="0BB9DBC9" w14:textId="77777777" w:rsidR="00AF6F31" w:rsidRDefault="00AF6F31" w:rsidP="00AF6F31">
            <w:pPr>
              <w:pStyle w:val="a5"/>
              <w:rPr>
                <w:spacing w:val="0"/>
                <w:lang w:eastAsia="zh-CN"/>
              </w:rPr>
            </w:pPr>
          </w:p>
          <w:p w14:paraId="7741A955" w14:textId="77777777" w:rsidR="00AF6F31" w:rsidRDefault="00AF6F31" w:rsidP="00AF6F3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BC651A5" w14:textId="6F930C09" w:rsidR="00CF1DE7" w:rsidRPr="00CF1DE7" w:rsidRDefault="00CF1DE7" w:rsidP="00AF6F3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236E129" w14:textId="3EC7F9C3" w:rsidR="00AF6F31" w:rsidRPr="007F70DB" w:rsidRDefault="00902D23" w:rsidP="00AF6F3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841BCC" w14:paraId="0BBC343A" w14:textId="77777777" w:rsidTr="007719CB">
        <w:tc>
          <w:tcPr>
            <w:tcW w:w="1045" w:type="dxa"/>
          </w:tcPr>
          <w:p w14:paraId="58BEC564" w14:textId="20ACB001" w:rsidR="00841BCC" w:rsidRDefault="00841BCC" w:rsidP="00841BC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29A77AF3" w14:textId="0A41B590" w:rsidR="00841BCC" w:rsidRDefault="00F53711" w:rsidP="00841BCC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</w:t>
            </w:r>
            <w:r w:rsidR="00A41281">
              <w:rPr>
                <w:rFonts w:hint="eastAsia"/>
                <w:spacing w:val="0"/>
              </w:rPr>
              <w:t>車</w:t>
            </w:r>
            <w:r w:rsidRPr="006460F7">
              <w:rPr>
                <w:rFonts w:hint="eastAsia"/>
                <w:spacing w:val="0"/>
              </w:rPr>
              <w:t>場改善について</w:t>
            </w:r>
          </w:p>
        </w:tc>
        <w:tc>
          <w:tcPr>
            <w:tcW w:w="674" w:type="dxa"/>
          </w:tcPr>
          <w:p w14:paraId="3279ABC7" w14:textId="56A3C69A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9248C27" w14:textId="00BFB86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217FC6" w14:textId="2F988ED5" w:rsidR="00841BCC" w:rsidRDefault="00F57066" w:rsidP="00841BCC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</w:t>
            </w:r>
            <w:r w:rsidR="008D597E">
              <w:rPr>
                <w:rFonts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22F8CF8" w14:textId="0A75532D" w:rsidR="00841BCC" w:rsidRDefault="00902D23" w:rsidP="00841BC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</w:t>
            </w:r>
            <w:r w:rsidR="00A41281">
              <w:rPr>
                <w:rFonts w:hint="eastAsia"/>
                <w:spacing w:val="0"/>
                <w:lang w:eastAsia="zh-CN"/>
              </w:rPr>
              <w:t>政策経営部広報広聴課</w:t>
            </w:r>
            <w:r w:rsidR="003F4EF5">
              <w:rPr>
                <w:rFonts w:hint="eastAsia"/>
                <w:spacing w:val="0"/>
                <w:lang w:eastAsia="zh-CN"/>
              </w:rPr>
              <w:t>広聴相談係</w:t>
            </w:r>
          </w:p>
        </w:tc>
        <w:tc>
          <w:tcPr>
            <w:tcW w:w="2773" w:type="dxa"/>
          </w:tcPr>
          <w:p w14:paraId="5612095B" w14:textId="77777777" w:rsidR="00841BCC" w:rsidRPr="007F70DB" w:rsidRDefault="00841BCC" w:rsidP="00841BCC">
            <w:pPr>
              <w:pStyle w:val="a5"/>
              <w:rPr>
                <w:spacing w:val="0"/>
                <w:lang w:eastAsia="zh-CN"/>
              </w:rPr>
            </w:pPr>
          </w:p>
          <w:p w14:paraId="0CFDBBE8" w14:textId="77777777" w:rsidR="00841BCC" w:rsidRPr="007F70DB" w:rsidRDefault="00841BCC" w:rsidP="00841BCC">
            <w:pPr>
              <w:pStyle w:val="a5"/>
              <w:rPr>
                <w:spacing w:val="0"/>
                <w:lang w:eastAsia="zh-CN"/>
              </w:rPr>
            </w:pPr>
          </w:p>
          <w:p w14:paraId="7D1E7C09" w14:textId="77777777" w:rsidR="00841BCC" w:rsidRDefault="00841BCC" w:rsidP="00841BCC">
            <w:pPr>
              <w:pStyle w:val="a5"/>
              <w:rPr>
                <w:spacing w:val="0"/>
                <w:lang w:eastAsia="zh-CN"/>
              </w:rPr>
            </w:pPr>
          </w:p>
          <w:p w14:paraId="18A662F4" w14:textId="77777777" w:rsidR="00841BCC" w:rsidRDefault="00841BCC" w:rsidP="00841BCC">
            <w:pPr>
              <w:pStyle w:val="a5"/>
              <w:rPr>
                <w:spacing w:val="0"/>
                <w:lang w:eastAsia="zh-CN"/>
              </w:rPr>
            </w:pPr>
          </w:p>
          <w:p w14:paraId="553FEF38" w14:textId="5204AE7A" w:rsidR="00902D23" w:rsidRPr="00902D23" w:rsidRDefault="00902D23" w:rsidP="00841BC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0C90B1E" w14:textId="18C587FB" w:rsidR="00841BCC" w:rsidRPr="007F70DB" w:rsidRDefault="00902D23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841BCC" w14:paraId="40FEEC62" w14:textId="77777777" w:rsidTr="007719CB">
        <w:tc>
          <w:tcPr>
            <w:tcW w:w="1045" w:type="dxa"/>
          </w:tcPr>
          <w:p w14:paraId="4DBBC0FC" w14:textId="305D6DC4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甲１１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36E767CD" w14:textId="5A678FFE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保管自転車引取通知書</w:t>
            </w:r>
          </w:p>
        </w:tc>
        <w:tc>
          <w:tcPr>
            <w:tcW w:w="674" w:type="dxa"/>
          </w:tcPr>
          <w:p w14:paraId="1D2E4E95" w14:textId="037CDDCF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685FEA9" w14:textId="14895B23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877568" w14:textId="4DA231B0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2021/6/22</w:t>
            </w:r>
          </w:p>
        </w:tc>
        <w:tc>
          <w:tcPr>
            <w:tcW w:w="1340" w:type="dxa"/>
          </w:tcPr>
          <w:p w14:paraId="10AFF2B9" w14:textId="41EE6B0C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江東区自転車コールセンター</w:t>
            </w:r>
          </w:p>
        </w:tc>
        <w:tc>
          <w:tcPr>
            <w:tcW w:w="2773" w:type="dxa"/>
          </w:tcPr>
          <w:p w14:paraId="7479F93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65BD42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BE7D0F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8FF51D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F271A8" w14:textId="6CFE6F5D" w:rsidR="00841BCC" w:rsidRPr="007F70DB" w:rsidRDefault="00902D23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841BCC" w14:paraId="69E000AC" w14:textId="77777777" w:rsidTr="007719CB">
        <w:tc>
          <w:tcPr>
            <w:tcW w:w="1045" w:type="dxa"/>
          </w:tcPr>
          <w:p w14:paraId="4994BAB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9CC31C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F118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A3F48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99EB90B" w14:textId="28DB849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2DD0B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DAC97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87AEF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F51156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4ADFC23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135663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9F7F3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237B7C70" w14:textId="77777777" w:rsidTr="007719CB">
        <w:tc>
          <w:tcPr>
            <w:tcW w:w="1045" w:type="dxa"/>
          </w:tcPr>
          <w:p w14:paraId="3D1A5F6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CA034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AA83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28562C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BED6C80" w14:textId="622B731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6847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C891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EB0A6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EFBE5F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0B223E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D434A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9E930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6685B30" w14:textId="77777777" w:rsidTr="007719CB">
        <w:tc>
          <w:tcPr>
            <w:tcW w:w="1045" w:type="dxa"/>
          </w:tcPr>
          <w:p w14:paraId="50D6D81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D2CE81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B46AB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66F30C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ED065E4" w14:textId="72AECF2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E1A3C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A5431B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4EFA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BF9EFE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E7677E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B03934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357F7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7C900D65" w14:textId="77777777" w:rsidTr="007719CB">
        <w:tc>
          <w:tcPr>
            <w:tcW w:w="1045" w:type="dxa"/>
          </w:tcPr>
          <w:p w14:paraId="11D3207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90E86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7741F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2AE7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312863" w14:textId="7CF5092F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E73DC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33AA12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6E58F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757F68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B458A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ED52D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716B6A7" w14:textId="77777777" w:rsidTr="007719CB">
        <w:tc>
          <w:tcPr>
            <w:tcW w:w="1045" w:type="dxa"/>
          </w:tcPr>
          <w:p w14:paraId="3E28C91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DB7DD2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BBFA9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8A14F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1AC4B41" w14:textId="5F53A0A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CFE2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401C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646D46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64E391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1F04B59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18C3B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BDF0D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67EBB54" w14:textId="77777777" w:rsidTr="0012344D">
        <w:tc>
          <w:tcPr>
            <w:tcW w:w="1045" w:type="dxa"/>
          </w:tcPr>
          <w:p w14:paraId="4E50783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EEA222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1C2E5C6" w14:textId="58DD878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CF5A370" w14:textId="408DCF64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14:paraId="7D06C62B" w14:textId="77777777" w:rsidTr="00342367">
        <w:tc>
          <w:tcPr>
            <w:tcW w:w="9362" w:type="dxa"/>
            <w:gridSpan w:val="7"/>
          </w:tcPr>
          <w:p w14:paraId="01F70851" w14:textId="6D15F771" w:rsidR="00841BCC" w:rsidRPr="007F70DB" w:rsidRDefault="00841BCC" w:rsidP="00841BC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del w:id="2" w:author="Japan Sun Shubin">
              <w:r w:rsidR="00F92CF7">
                <w:rPr>
                  <w:rFonts w:hint="eastAsia"/>
                  <w:spacing w:val="0"/>
                  <w:lang w:eastAsia="zh-CN"/>
                </w:rPr>
                <w:delText>１１</w:delText>
              </w:r>
            </w:del>
            <w:ins w:id="3" w:author="Japan Sun Shubin">
              <w:r>
                <w:rPr>
                  <w:rFonts w:hint="eastAsia"/>
                  <w:spacing w:val="0"/>
                  <w:lang w:eastAsia="zh-CN"/>
                </w:rPr>
                <w:t>１２</w:t>
              </w:r>
            </w:ins>
            <w:r>
              <w:rPr>
                <w:rFonts w:hint="eastAsia"/>
                <w:spacing w:val="0"/>
                <w:lang w:eastAsia="zh-CN"/>
              </w:rPr>
              <w:t>：</w:t>
            </w:r>
            <w:r w:rsidRPr="00025CBE">
              <w:rPr>
                <w:rFonts w:hint="eastAsia"/>
                <w:spacing w:val="0"/>
                <w:lang w:eastAsia="zh-CN"/>
              </w:rPr>
              <w:t>一般社団法人華人</w:t>
            </w:r>
            <w:r w:rsidRPr="00025CBE">
              <w:rPr>
                <w:rFonts w:hint="eastAsia"/>
                <w:spacing w:val="0"/>
                <w:lang w:eastAsia="zh-CN"/>
              </w:rPr>
              <w:t>IT</w:t>
            </w:r>
            <w:r w:rsidRPr="00025CBE">
              <w:rPr>
                <w:rFonts w:hint="eastAsia"/>
                <w:spacing w:val="0"/>
                <w:lang w:eastAsia="zh-CN"/>
              </w:rPr>
              <w:t>企業信用協会</w:t>
            </w:r>
          </w:p>
        </w:tc>
      </w:tr>
      <w:tr w:rsidR="00841BCC" w14:paraId="7A52BE02" w14:textId="77777777" w:rsidTr="007719CB">
        <w:tc>
          <w:tcPr>
            <w:tcW w:w="1045" w:type="dxa"/>
          </w:tcPr>
          <w:p w14:paraId="3BC287D2" w14:textId="500D7952" w:rsidR="00841BCC" w:rsidRPr="007F70DB" w:rsidRDefault="006A485F" w:rsidP="00841BC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30E144C7" w14:textId="666EFD1C" w:rsidR="006A485F" w:rsidRPr="006A485F" w:rsidRDefault="006A485F" w:rsidP="006A485F">
            <w:pPr>
              <w:rPr>
                <w:lang w:eastAsia="zh-CN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1BC1FD1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D1856B1" w14:textId="7C16A19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41CF9D" w14:textId="4F68F2ED" w:rsidR="00841BCC" w:rsidRPr="007F70DB" w:rsidRDefault="00427B4D" w:rsidP="00841BCC">
            <w:pPr>
              <w:pStyle w:val="a5"/>
              <w:rPr>
                <w:spacing w:val="0"/>
              </w:rPr>
            </w:pPr>
            <w:r w:rsidRPr="00427B4D">
              <w:rPr>
                <w:spacing w:val="0"/>
              </w:rPr>
              <w:t>http://www.cicjp.org/</w:t>
            </w:r>
          </w:p>
          <w:p w14:paraId="76C65E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325262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73832B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E78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66C2F627" w14:textId="77777777" w:rsidTr="007719CB">
        <w:tc>
          <w:tcPr>
            <w:tcW w:w="1045" w:type="dxa"/>
          </w:tcPr>
          <w:p w14:paraId="79B586AD" w14:textId="5F81E44C" w:rsidR="00841BCC" w:rsidRPr="007F70DB" w:rsidRDefault="00BC5E74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43FC968E" w14:textId="0810A684" w:rsidR="00841BCC" w:rsidRPr="007F70DB" w:rsidRDefault="001957AE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会員リスト（</w:t>
            </w:r>
            <w:r w:rsidR="00E258EB">
              <w:rPr>
                <w:rFonts w:hint="eastAsia"/>
                <w:spacing w:val="0"/>
              </w:rPr>
              <w:t>開催</w:t>
            </w:r>
            <w:r w:rsidR="00B70343">
              <w:rPr>
                <w:rFonts w:hint="eastAsia"/>
                <w:spacing w:val="0"/>
              </w:rPr>
              <w:t>会議の参加者リスト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3162D4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C289B3B" w14:textId="378AB6F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839FA0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339439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9AAF55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4350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2CA5CFC5" w14:textId="77777777" w:rsidTr="007719CB">
        <w:tc>
          <w:tcPr>
            <w:tcW w:w="1045" w:type="dxa"/>
          </w:tcPr>
          <w:p w14:paraId="40A977F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F1B97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4BF74E4" w14:textId="4166120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651DC6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D80511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FE469F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63255A23" w14:textId="77777777" w:rsidTr="007719CB">
        <w:tc>
          <w:tcPr>
            <w:tcW w:w="1045" w:type="dxa"/>
          </w:tcPr>
          <w:p w14:paraId="535DE78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C5DE9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447668C" w14:textId="0EF9CA30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8C475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9899BC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36FDC6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236D87CF" w14:textId="77777777" w:rsidTr="007719CB">
        <w:tc>
          <w:tcPr>
            <w:tcW w:w="1045" w:type="dxa"/>
          </w:tcPr>
          <w:p w14:paraId="1AD6C90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CE9C5E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0F6EB2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A8B67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F597AD7" w14:textId="026C2DDA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CA811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C73A4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27B0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C98E0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FE3A51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31397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21E3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EE638EE" w14:textId="77777777" w:rsidTr="007719CB">
        <w:tc>
          <w:tcPr>
            <w:tcW w:w="1045" w:type="dxa"/>
          </w:tcPr>
          <w:p w14:paraId="4CD8C9F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C9D36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E2C5F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D0DA4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0BF6D0E" w14:textId="0F5308A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C7A81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888A42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F7F91E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C0C73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4AB6AB9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D0DE9D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D0EB7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0C5E8AE6" w14:textId="77777777" w:rsidTr="007719CB">
        <w:tc>
          <w:tcPr>
            <w:tcW w:w="1045" w:type="dxa"/>
          </w:tcPr>
          <w:p w14:paraId="1A6F21F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4772D4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9DFDEF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C799E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B1155EF" w14:textId="40CF9AA3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A9AC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B170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76C34B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D2EE74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B6AB13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82E454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240EF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251D98A8" w14:textId="77777777" w:rsidTr="007719CB">
        <w:tc>
          <w:tcPr>
            <w:tcW w:w="1045" w:type="dxa"/>
          </w:tcPr>
          <w:p w14:paraId="5C027FF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6F3760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79327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691A42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503C1D6" w14:textId="3C53F484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2FF9A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8A07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D83F3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FD59C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F6AD20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54FFA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4E76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0DA30846" w14:textId="77777777" w:rsidTr="007719CB">
        <w:tc>
          <w:tcPr>
            <w:tcW w:w="1045" w:type="dxa"/>
          </w:tcPr>
          <w:p w14:paraId="597DDF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EBF5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4E35F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7A261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32B4F4C" w14:textId="041431E0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DC3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A2CA4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CA18F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52CBD9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071CEA7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D3C3F9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C368B1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3AD7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7F27896A" w14:textId="77777777" w:rsidTr="00977B18">
        <w:tc>
          <w:tcPr>
            <w:tcW w:w="1045" w:type="dxa"/>
          </w:tcPr>
          <w:p w14:paraId="48FF823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D343E1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74060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622BA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7F70DB" w14:paraId="7A8A2C7C" w14:textId="77777777" w:rsidTr="00977B18">
        <w:tc>
          <w:tcPr>
            <w:tcW w:w="9362" w:type="dxa"/>
            <w:gridSpan w:val="7"/>
          </w:tcPr>
          <w:p w14:paraId="2ACFA218" w14:textId="399EB821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del w:id="4" w:author="Japan Sun Shubin">
              <w:r w:rsidR="00463E34">
                <w:rPr>
                  <w:rFonts w:hint="eastAsia"/>
                  <w:spacing w:val="0"/>
                </w:rPr>
                <w:delText>１２</w:delText>
              </w:r>
            </w:del>
            <w:ins w:id="5" w:author="Japan Sun Shubin">
              <w:r>
                <w:rPr>
                  <w:rFonts w:hint="eastAsia"/>
                  <w:spacing w:val="0"/>
                </w:rPr>
                <w:t>１</w:t>
              </w:r>
              <w:r w:rsidR="00F128AC">
                <w:rPr>
                  <w:rFonts w:hint="eastAsia"/>
                  <w:spacing w:val="0"/>
                </w:rPr>
                <w:t>３</w:t>
              </w:r>
            </w:ins>
            <w:r>
              <w:rPr>
                <w:rFonts w:hint="eastAsia"/>
                <w:spacing w:val="0"/>
              </w:rPr>
              <w:t xml:space="preserve">：株式会社　</w:t>
            </w:r>
            <w:r w:rsidRPr="00556E47">
              <w:rPr>
                <w:rFonts w:hint="eastAsia"/>
                <w:spacing w:val="0"/>
              </w:rPr>
              <w:t>多言語システム研究所</w:t>
            </w:r>
          </w:p>
        </w:tc>
      </w:tr>
      <w:tr w:rsidR="00841BCC" w:rsidRPr="007F70DB" w14:paraId="5D88778A" w14:textId="77777777" w:rsidTr="00977B18">
        <w:tc>
          <w:tcPr>
            <w:tcW w:w="1045" w:type="dxa"/>
          </w:tcPr>
          <w:p w14:paraId="21D992FA" w14:textId="74B501AD" w:rsidR="00841BCC" w:rsidRPr="007F70DB" w:rsidRDefault="00054717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32E83319" w14:textId="082705E3" w:rsidR="00841BCC" w:rsidRPr="007F70DB" w:rsidRDefault="00347666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10FD1B5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0F1A4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3709DD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2DE132" w14:textId="43F54949" w:rsidR="00841BCC" w:rsidRPr="007F70DB" w:rsidRDefault="00054717" w:rsidP="00841BCC">
            <w:pPr>
              <w:pStyle w:val="a5"/>
              <w:rPr>
                <w:spacing w:val="0"/>
              </w:rPr>
            </w:pPr>
            <w:r w:rsidRPr="00054717">
              <w:rPr>
                <w:spacing w:val="0"/>
              </w:rPr>
              <w:t>https://e-msr.co.jp/</w:t>
            </w:r>
          </w:p>
          <w:p w14:paraId="502533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E43E3C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D85329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5C7BFEB2" w14:textId="77777777" w:rsidTr="00977B18">
        <w:tc>
          <w:tcPr>
            <w:tcW w:w="1045" w:type="dxa"/>
          </w:tcPr>
          <w:p w14:paraId="575ED06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F0A6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B3A42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BF192B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D96A98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7F3B1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57FAA24" w14:textId="77777777" w:rsidTr="00977B18">
        <w:tc>
          <w:tcPr>
            <w:tcW w:w="1045" w:type="dxa"/>
          </w:tcPr>
          <w:p w14:paraId="1BE6D81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FDCE7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0E7783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AFB918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00BA83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40C5C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EF686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885622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01456F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7598D9C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19A7C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B58A1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07CB3F8B" w14:textId="77777777" w:rsidTr="007719CB">
        <w:tc>
          <w:tcPr>
            <w:tcW w:w="1045" w:type="dxa"/>
          </w:tcPr>
          <w:p w14:paraId="715B5A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D737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1919BC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11F36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B64519C" w14:textId="3DB4065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9BA74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86D7EA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665801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99AB21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E88DF4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6840D96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BA08C0F" w14:textId="43EBC226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29E8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DB0C711" w14:textId="77777777" w:rsidTr="007719CB">
        <w:tc>
          <w:tcPr>
            <w:tcW w:w="1045" w:type="dxa"/>
          </w:tcPr>
          <w:p w14:paraId="75A7094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1C2C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986BF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C73D25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7E15BFD" w14:textId="7258BF4D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92E58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D7D60F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1AFD532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192D27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6E12E7C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DFD982F" w14:textId="77777777" w:rsidR="00841BCC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C3FC3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6F7EDB0A" w14:textId="77777777" w:rsidTr="007719CB">
        <w:tc>
          <w:tcPr>
            <w:tcW w:w="1045" w:type="dxa"/>
          </w:tcPr>
          <w:p w14:paraId="2E607D8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6BB79B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A6964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DFC3A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139D9CC" w14:textId="17620822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6518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87A810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6DEBCB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9FBAE4C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539A6D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EB4110E" w14:textId="77777777" w:rsidR="00841BCC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CFF0C1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4C78A8D" w14:textId="77777777" w:rsidTr="007719CB">
        <w:tc>
          <w:tcPr>
            <w:tcW w:w="1045" w:type="dxa"/>
          </w:tcPr>
          <w:p w14:paraId="7A8F8F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086E3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F1844F6" w14:textId="59782E4F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84690E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63203F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E8E170B" w14:textId="77777777" w:rsidR="00841BCC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67F41F85" w14:textId="77777777" w:rsidTr="007719CB">
        <w:tc>
          <w:tcPr>
            <w:tcW w:w="1045" w:type="dxa"/>
          </w:tcPr>
          <w:p w14:paraId="0F2C70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6EC028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9B497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55EA42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728DE4A" w14:textId="0ACCA6B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E485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AD0A76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825857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27CFF4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05A9F6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1B2DAEF" w14:textId="77777777" w:rsidR="00841BCC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85C57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1FA72F8" w14:textId="77777777" w:rsidTr="007719CB">
        <w:tc>
          <w:tcPr>
            <w:tcW w:w="1045" w:type="dxa"/>
          </w:tcPr>
          <w:p w14:paraId="7656267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DF69D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2F224EA" w14:textId="67ED4DFA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3B99B9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2927B5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F3F8521" w14:textId="77777777" w:rsidR="00841BCC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766D359B" w14:textId="77777777" w:rsidTr="00977B18">
        <w:tc>
          <w:tcPr>
            <w:tcW w:w="1045" w:type="dxa"/>
          </w:tcPr>
          <w:p w14:paraId="57672D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59B1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236AF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43254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7B94C710" w14:textId="77777777" w:rsidTr="00977B18">
        <w:tc>
          <w:tcPr>
            <w:tcW w:w="9362" w:type="dxa"/>
            <w:gridSpan w:val="7"/>
          </w:tcPr>
          <w:p w14:paraId="56AE663B" w14:textId="1096E63A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del w:id="6" w:author="Japan Sun Shubin">
              <w:r w:rsidR="0063561F">
                <w:rPr>
                  <w:rFonts w:hint="eastAsia"/>
                  <w:spacing w:val="0"/>
                </w:rPr>
                <w:delText>１３</w:delText>
              </w:r>
            </w:del>
            <w:ins w:id="7" w:author="Japan Sun Shubin">
              <w:r>
                <w:rPr>
                  <w:rFonts w:hint="eastAsia"/>
                  <w:spacing w:val="0"/>
                </w:rPr>
                <w:t>１</w:t>
              </w:r>
              <w:r w:rsidR="00F128AC">
                <w:rPr>
                  <w:rFonts w:hint="eastAsia"/>
                  <w:spacing w:val="0"/>
                </w:rPr>
                <w:t>４</w:t>
              </w:r>
            </w:ins>
            <w:r>
              <w:rPr>
                <w:rFonts w:hint="eastAsia"/>
                <w:spacing w:val="0"/>
              </w:rPr>
              <w:t xml:space="preserve">：株式会社　天時情報システム　</w:t>
            </w:r>
          </w:p>
        </w:tc>
      </w:tr>
      <w:tr w:rsidR="00F1367C" w:rsidRPr="007F70DB" w14:paraId="743E071D" w14:textId="77777777" w:rsidTr="00977B18">
        <w:tc>
          <w:tcPr>
            <w:tcW w:w="1045" w:type="dxa"/>
          </w:tcPr>
          <w:p w14:paraId="71648BC3" w14:textId="2ACB4EFA" w:rsidR="00F1367C" w:rsidRDefault="00F1367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甲１４の１</w:t>
            </w:r>
          </w:p>
        </w:tc>
        <w:tc>
          <w:tcPr>
            <w:tcW w:w="1719" w:type="dxa"/>
          </w:tcPr>
          <w:p w14:paraId="3952A47D" w14:textId="459962F0" w:rsidR="00F1367C" w:rsidRDefault="00BD1AB6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会社基本情報</w:t>
            </w:r>
          </w:p>
        </w:tc>
        <w:tc>
          <w:tcPr>
            <w:tcW w:w="674" w:type="dxa"/>
          </w:tcPr>
          <w:p w14:paraId="381E80C1" w14:textId="77777777" w:rsidR="00F1367C" w:rsidRDefault="00F1367C" w:rsidP="00841BCC">
            <w:pPr>
              <w:pStyle w:val="a5"/>
              <w:rPr>
                <w:spacing w:val="0"/>
              </w:rPr>
            </w:pPr>
          </w:p>
          <w:p w14:paraId="0DE003E3" w14:textId="77777777" w:rsidR="00F1367C" w:rsidRDefault="00F1367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  <w:p w14:paraId="327D1193" w14:textId="1695DA2F" w:rsidR="002869FF" w:rsidRPr="007F70DB" w:rsidRDefault="002869FF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0317F6CB" w14:textId="77777777" w:rsidR="00F1367C" w:rsidRDefault="00F1367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9637AAD" w14:textId="77777777" w:rsidR="00F1367C" w:rsidRDefault="00F1367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1B0FCB5" w14:textId="22027EE2" w:rsidR="00F1367C" w:rsidRDefault="005A44BC" w:rsidP="00841BCC">
            <w:pPr>
              <w:pStyle w:val="a5"/>
              <w:rPr>
                <w:spacing w:val="0"/>
              </w:rPr>
            </w:pPr>
            <w:r w:rsidRPr="005A44BC">
              <w:rPr>
                <w:spacing w:val="0"/>
              </w:rPr>
              <w:t>https://www.ten-ji.co.jp</w:t>
            </w:r>
          </w:p>
          <w:p w14:paraId="086609C8" w14:textId="0F72863F" w:rsidR="00101F28" w:rsidRPr="007F70DB" w:rsidRDefault="00101F28" w:rsidP="00841BC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4D91FA59" w14:textId="77777777" w:rsidR="00F1367C" w:rsidRPr="007F70DB" w:rsidRDefault="00F1367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C44B6C5" w14:textId="77777777" w:rsidTr="00977B18">
        <w:tc>
          <w:tcPr>
            <w:tcW w:w="1045" w:type="dxa"/>
          </w:tcPr>
          <w:p w14:paraId="15A5A4A8" w14:textId="52AEC5A4" w:rsidR="002869FF" w:rsidRPr="002869FF" w:rsidRDefault="002869FF" w:rsidP="002869FF">
            <w:r>
              <w:rPr>
                <w:rFonts w:hint="eastAsia"/>
              </w:rPr>
              <w:t>甲１４の２</w:t>
            </w:r>
          </w:p>
        </w:tc>
        <w:tc>
          <w:tcPr>
            <w:tcW w:w="1719" w:type="dxa"/>
          </w:tcPr>
          <w:p w14:paraId="0EAA6D9E" w14:textId="301C5B89" w:rsidR="00841BCC" w:rsidRPr="00095F72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A403F7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75B24C7" w14:textId="77777777" w:rsidR="00841BCC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7E9EEC6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550F1D22" w14:textId="77777777" w:rsidTr="00977B18">
        <w:tc>
          <w:tcPr>
            <w:tcW w:w="1045" w:type="dxa"/>
          </w:tcPr>
          <w:p w14:paraId="432467C0" w14:textId="777293AA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甲１４の３</w:t>
            </w:r>
          </w:p>
        </w:tc>
        <w:tc>
          <w:tcPr>
            <w:tcW w:w="1719" w:type="dxa"/>
          </w:tcPr>
          <w:p w14:paraId="66AD15D4" w14:textId="7FD824D8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0066F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FBE5AEF" w14:textId="77777777" w:rsidR="00841BCC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04B3619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2BD2EAE" w14:textId="77777777" w:rsidTr="00977B18">
        <w:tc>
          <w:tcPr>
            <w:tcW w:w="1045" w:type="dxa"/>
          </w:tcPr>
          <w:p w14:paraId="3FDD8861" w14:textId="38F7820D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甲１４の４</w:t>
            </w:r>
          </w:p>
        </w:tc>
        <w:tc>
          <w:tcPr>
            <w:tcW w:w="1719" w:type="dxa"/>
          </w:tcPr>
          <w:p w14:paraId="30C5C1B6" w14:textId="4CFF299D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5EAA9A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A9D0789" w14:textId="77777777" w:rsidR="00AD0EFE" w:rsidRDefault="00AD0EFE" w:rsidP="00841BCC">
            <w:pPr>
              <w:pStyle w:val="a5"/>
              <w:rPr>
                <w:rFonts w:hint="eastAsia"/>
                <w:spacing w:val="0"/>
              </w:rPr>
            </w:pPr>
          </w:p>
          <w:p w14:paraId="69D265F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44E3D98" w14:textId="77777777" w:rsidTr="007719CB">
        <w:tc>
          <w:tcPr>
            <w:tcW w:w="1045" w:type="dxa"/>
          </w:tcPr>
          <w:p w14:paraId="0B3DAAE2" w14:textId="13D4CE11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甲１４の５</w:t>
            </w:r>
          </w:p>
        </w:tc>
        <w:tc>
          <w:tcPr>
            <w:tcW w:w="1719" w:type="dxa"/>
          </w:tcPr>
          <w:p w14:paraId="57D15958" w14:textId="0BDD9BC9" w:rsidR="00841BCC" w:rsidRPr="00433EFD" w:rsidRDefault="00841BCC" w:rsidP="00841BCC">
            <w:r>
              <w:rPr>
                <w:rFonts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55D7C7B" w14:textId="40D9E089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922976E" w14:textId="77777777" w:rsidR="00841BCC" w:rsidRDefault="00841BCC" w:rsidP="00062931">
            <w:pPr>
              <w:pStyle w:val="a5"/>
              <w:rPr>
                <w:rFonts w:hint="eastAsia"/>
                <w:spacing w:val="0"/>
              </w:rPr>
            </w:pPr>
          </w:p>
          <w:p w14:paraId="25BADDF1" w14:textId="77777777" w:rsidR="008560C2" w:rsidRPr="007F70DB" w:rsidRDefault="008560C2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2A856FF" w14:textId="77777777" w:rsidTr="007719CB">
        <w:tc>
          <w:tcPr>
            <w:tcW w:w="1045" w:type="dxa"/>
          </w:tcPr>
          <w:p w14:paraId="39AAB556" w14:textId="12BCBEC6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甲１４の６</w:t>
            </w:r>
          </w:p>
        </w:tc>
        <w:tc>
          <w:tcPr>
            <w:tcW w:w="1719" w:type="dxa"/>
          </w:tcPr>
          <w:p w14:paraId="64FB75B0" w14:textId="23A7A8A7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DDECBCA" w14:textId="6B1F124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841BCC" w:rsidRPr="007F70DB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841BCC" w:rsidRPr="00C96AAE" w:rsidRDefault="00841BC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F4EACAD" w14:textId="77777777" w:rsidR="00841BCC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20227784" w14:textId="77777777" w:rsidR="008560C2" w:rsidRPr="007F70DB" w:rsidRDefault="008560C2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5AD60D8" w14:textId="77777777" w:rsidTr="007719CB">
        <w:tc>
          <w:tcPr>
            <w:tcW w:w="1045" w:type="dxa"/>
          </w:tcPr>
          <w:p w14:paraId="240AADD4" w14:textId="14358101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甲１４の７</w:t>
            </w:r>
          </w:p>
        </w:tc>
        <w:tc>
          <w:tcPr>
            <w:tcW w:w="1719" w:type="dxa"/>
          </w:tcPr>
          <w:p w14:paraId="48BB5337" w14:textId="06E67909" w:rsidR="00841BCC" w:rsidRPr="007F70DB" w:rsidRDefault="00422180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厳重に</w:t>
            </w:r>
            <w:r w:rsidR="00DC1287">
              <w:rPr>
                <w:rFonts w:hint="eastAsia"/>
                <w:spacing w:val="0"/>
              </w:rPr>
              <w:t>御忠告致します</w:t>
            </w:r>
          </w:p>
        </w:tc>
        <w:tc>
          <w:tcPr>
            <w:tcW w:w="674" w:type="dxa"/>
          </w:tcPr>
          <w:p w14:paraId="7562C2EA" w14:textId="77777777" w:rsidR="00A81620" w:rsidRPr="007F70DB" w:rsidRDefault="00A81620" w:rsidP="00841BCC">
            <w:pPr>
              <w:pStyle w:val="a5"/>
              <w:rPr>
                <w:spacing w:val="0"/>
              </w:rPr>
            </w:pPr>
          </w:p>
          <w:p w14:paraId="55743D78" w14:textId="68DC768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344A998" w:rsidR="00841BCC" w:rsidRPr="007F70DB" w:rsidRDefault="00F1643A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</w:t>
            </w:r>
            <w:r w:rsidR="004941FF">
              <w:rPr>
                <w:rFonts w:hint="eastAsia"/>
                <w:spacing w:val="0"/>
              </w:rPr>
              <w:t>8</w:t>
            </w:r>
            <w:r>
              <w:rPr>
                <w:rFonts w:hint="eastAsia"/>
                <w:spacing w:val="0"/>
              </w:rPr>
              <w:t>/</w:t>
            </w:r>
            <w:r w:rsidR="00E1286C">
              <w:rPr>
                <w:rFonts w:hint="eastAsia"/>
                <w:spacing w:val="0"/>
              </w:rPr>
              <w:t>7</w:t>
            </w:r>
          </w:p>
        </w:tc>
        <w:tc>
          <w:tcPr>
            <w:tcW w:w="1340" w:type="dxa"/>
          </w:tcPr>
          <w:p w14:paraId="783577B9" w14:textId="4625C620" w:rsidR="00841BCC" w:rsidRPr="007F70DB" w:rsidRDefault="00E1286C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6CBC0C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6CCDE88" w14:textId="77777777" w:rsidR="00841BCC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363EE20E" w14:textId="77777777" w:rsidR="008560C2" w:rsidRPr="007F70DB" w:rsidRDefault="008560C2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04230387" w14:textId="77777777" w:rsidTr="007719CB">
        <w:tc>
          <w:tcPr>
            <w:tcW w:w="1045" w:type="dxa"/>
          </w:tcPr>
          <w:p w14:paraId="4F609F59" w14:textId="210B4C67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甲１４の８</w:t>
            </w:r>
          </w:p>
        </w:tc>
        <w:tc>
          <w:tcPr>
            <w:tcW w:w="1719" w:type="dxa"/>
          </w:tcPr>
          <w:p w14:paraId="48CE00CF" w14:textId="3A0A4B83" w:rsidR="00841BCC" w:rsidRPr="007F70DB" w:rsidRDefault="007640A3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079AD889" w14:textId="77777777" w:rsidR="007640A3" w:rsidRDefault="007640A3" w:rsidP="00841BCC">
            <w:pPr>
              <w:pStyle w:val="a5"/>
              <w:rPr>
                <w:spacing w:val="0"/>
              </w:rPr>
            </w:pPr>
          </w:p>
          <w:p w14:paraId="2201D91F" w14:textId="5A71B49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F33E86" w14:textId="5E0863A6" w:rsidR="00841BCC" w:rsidRPr="007F70DB" w:rsidRDefault="00834670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2018/10/16</w:t>
            </w:r>
          </w:p>
        </w:tc>
        <w:tc>
          <w:tcPr>
            <w:tcW w:w="1340" w:type="dxa"/>
          </w:tcPr>
          <w:p w14:paraId="7DB2605C" w14:textId="4FFEE28A" w:rsidR="00841BCC" w:rsidRPr="007F70DB" w:rsidRDefault="00D94261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ベリーベスト法律事務所</w:t>
            </w:r>
            <w:r w:rsidR="00DC2BF2">
              <w:rPr>
                <w:rFonts w:hint="eastAsia"/>
                <w:spacing w:val="0"/>
              </w:rPr>
              <w:t>弁護士内井健之</w:t>
            </w:r>
          </w:p>
        </w:tc>
        <w:tc>
          <w:tcPr>
            <w:tcW w:w="2773" w:type="dxa"/>
          </w:tcPr>
          <w:p w14:paraId="572A073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2643E6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AB9977B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C6A33AC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F27A6C7" w14:textId="010BCAA8" w:rsidR="00FE6CF0" w:rsidRPr="007F70DB" w:rsidRDefault="00FE6CF0" w:rsidP="00841BC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6F35F5C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15E70A8" w14:textId="77777777" w:rsidTr="007719CB">
        <w:tc>
          <w:tcPr>
            <w:tcW w:w="1045" w:type="dxa"/>
          </w:tcPr>
          <w:p w14:paraId="532753B4" w14:textId="5378B4CD" w:rsidR="00841BCC" w:rsidRPr="007F70DB" w:rsidRDefault="002869FF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甲１４の９</w:t>
            </w:r>
          </w:p>
        </w:tc>
        <w:tc>
          <w:tcPr>
            <w:tcW w:w="1719" w:type="dxa"/>
          </w:tcPr>
          <w:p w14:paraId="26C2FE6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3DE47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1A773DE" w14:textId="46723C0A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615D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82F9FA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60CDAB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1DB3FD0" w14:textId="77777777" w:rsidR="000D3CC5" w:rsidRDefault="000D3CC5" w:rsidP="00841BCC">
            <w:pPr>
              <w:pStyle w:val="a5"/>
              <w:rPr>
                <w:rFonts w:hint="eastAsia"/>
                <w:spacing w:val="0"/>
              </w:rPr>
            </w:pPr>
          </w:p>
          <w:p w14:paraId="183F728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101F28" w14:paraId="24C81C92" w14:textId="77777777" w:rsidTr="007719CB">
        <w:tc>
          <w:tcPr>
            <w:tcW w:w="1045" w:type="dxa"/>
          </w:tcPr>
          <w:p w14:paraId="56A20F07" w14:textId="39C9E3B9" w:rsidR="00101F28" w:rsidRDefault="0054366A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甲１４の１０</w:t>
            </w:r>
          </w:p>
        </w:tc>
        <w:tc>
          <w:tcPr>
            <w:tcW w:w="1719" w:type="dxa"/>
          </w:tcPr>
          <w:p w14:paraId="222757F6" w14:textId="00F254A5" w:rsidR="00101F28" w:rsidRDefault="00101F28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B83FBB3" w14:textId="77777777" w:rsidR="00101F28" w:rsidRDefault="00101F28" w:rsidP="00841BCC">
            <w:pPr>
              <w:pStyle w:val="a5"/>
              <w:rPr>
                <w:spacing w:val="0"/>
              </w:rPr>
            </w:pPr>
          </w:p>
          <w:p w14:paraId="537E17B6" w14:textId="77777777" w:rsidR="00652BD2" w:rsidRDefault="00652BD2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  <w:p w14:paraId="5A664431" w14:textId="6D8CF41E" w:rsidR="00652BD2" w:rsidRPr="007F70DB" w:rsidRDefault="00652BD2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2053051D" w14:textId="4DCB84E3" w:rsidR="00101F28" w:rsidRDefault="00101F28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BF7DFEF" w14:textId="78CF0110" w:rsidR="00101F28" w:rsidRDefault="00101F28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B21DCF0" w14:textId="77777777" w:rsidR="00101F28" w:rsidRDefault="00101F28" w:rsidP="00841BCC">
            <w:pPr>
              <w:pStyle w:val="a5"/>
              <w:rPr>
                <w:spacing w:val="0"/>
              </w:rPr>
            </w:pPr>
          </w:p>
          <w:p w14:paraId="36AA2294" w14:textId="77777777" w:rsidR="00BC3950" w:rsidRDefault="00BC3950" w:rsidP="00841BCC">
            <w:pPr>
              <w:pStyle w:val="a5"/>
              <w:rPr>
                <w:spacing w:val="0"/>
              </w:rPr>
            </w:pPr>
          </w:p>
          <w:p w14:paraId="0A8897AC" w14:textId="77777777" w:rsidR="00BC3950" w:rsidRDefault="00BC3950" w:rsidP="00841BCC">
            <w:pPr>
              <w:pStyle w:val="a5"/>
              <w:rPr>
                <w:spacing w:val="0"/>
              </w:rPr>
            </w:pPr>
          </w:p>
          <w:p w14:paraId="29BB63D8" w14:textId="77777777" w:rsidR="000D3CC5" w:rsidRDefault="000D3CC5" w:rsidP="00841BCC">
            <w:pPr>
              <w:pStyle w:val="a5"/>
              <w:rPr>
                <w:spacing w:val="0"/>
              </w:rPr>
            </w:pPr>
          </w:p>
          <w:p w14:paraId="2A587803" w14:textId="77777777" w:rsidR="000D3CC5" w:rsidRDefault="000D3CC5" w:rsidP="00841BCC">
            <w:pPr>
              <w:pStyle w:val="a5"/>
              <w:rPr>
                <w:rFonts w:hint="eastAsia"/>
                <w:spacing w:val="0"/>
              </w:rPr>
            </w:pPr>
          </w:p>
          <w:p w14:paraId="5F56A8B7" w14:textId="37FD468E" w:rsidR="00BC3950" w:rsidRPr="007F70DB" w:rsidRDefault="00BC3950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936CF8" w14:textId="77777777" w:rsidR="00101F28" w:rsidRPr="007F70DB" w:rsidRDefault="00101F28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7A98CF2" w14:textId="77777777" w:rsidTr="00977B18">
        <w:tc>
          <w:tcPr>
            <w:tcW w:w="1045" w:type="dxa"/>
          </w:tcPr>
          <w:p w14:paraId="1291E65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23DC47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91B3D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6EFBC3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4F731D1D" w14:textId="77777777" w:rsidTr="00977B18">
        <w:tc>
          <w:tcPr>
            <w:tcW w:w="9362" w:type="dxa"/>
            <w:gridSpan w:val="7"/>
          </w:tcPr>
          <w:p w14:paraId="6E9118D9" w14:textId="326E2E35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8" w:author="Japan Sun Shubin">
              <w:r>
                <w:rPr>
                  <w:rFonts w:hint="eastAsia"/>
                  <w:spacing w:val="0"/>
                </w:rPr>
                <w:t>１</w:t>
              </w:r>
              <w:r w:rsidR="00256619">
                <w:rPr>
                  <w:rFonts w:hint="eastAsia"/>
                  <w:spacing w:val="0"/>
                </w:rPr>
                <w:t>５</w:t>
              </w:r>
            </w:ins>
            <w:r>
              <w:rPr>
                <w:rFonts w:hint="eastAsia"/>
                <w:spacing w:val="0"/>
              </w:rPr>
              <w:t>：</w:t>
            </w:r>
            <w:r w:rsidRPr="009D49C8">
              <w:rPr>
                <w:rFonts w:hint="eastAsia"/>
                <w:spacing w:val="0"/>
              </w:rPr>
              <w:t>株式会社ステッピングストーンズ</w:t>
            </w:r>
          </w:p>
        </w:tc>
      </w:tr>
      <w:tr w:rsidR="00841BCC" w:rsidRPr="007F70DB" w14:paraId="47C8A2E8" w14:textId="77777777" w:rsidTr="00977B18">
        <w:tc>
          <w:tcPr>
            <w:tcW w:w="1045" w:type="dxa"/>
          </w:tcPr>
          <w:p w14:paraId="0E30CB1D" w14:textId="78B84578" w:rsidR="00841BCC" w:rsidRPr="007F70DB" w:rsidRDefault="00CA2D64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9" w:author="Japan Sun Shubin">
              <w:r>
                <w:rPr>
                  <w:rFonts w:hint="eastAsia"/>
                  <w:spacing w:val="0"/>
                </w:rPr>
                <w:t>１５</w:t>
              </w:r>
            </w:ins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0ECC865" w14:textId="63CBD61F" w:rsidR="00841BCC" w:rsidRPr="007F70DB" w:rsidRDefault="00854CB1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16D068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3DAF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D719F1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2035248" w14:textId="3721748F" w:rsidR="00841BCC" w:rsidRPr="007F70DB" w:rsidRDefault="00420E04" w:rsidP="00841BCC">
            <w:pPr>
              <w:pStyle w:val="a5"/>
              <w:rPr>
                <w:spacing w:val="0"/>
              </w:rPr>
            </w:pPr>
            <w:r w:rsidRPr="00420E04">
              <w:rPr>
                <w:spacing w:val="0"/>
              </w:rPr>
              <w:t>https://www.s-ss.co.jp/</w:t>
            </w:r>
          </w:p>
          <w:p w14:paraId="7478487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80821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E0BF1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2FD85B6" w14:textId="77777777" w:rsidTr="00977B18">
        <w:tc>
          <w:tcPr>
            <w:tcW w:w="1045" w:type="dxa"/>
          </w:tcPr>
          <w:p w14:paraId="771E6E2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68801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A9F5ED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429B4D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F0B3F66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D8BF4B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30FC8150" w14:textId="77777777" w:rsidTr="00977B18">
        <w:tc>
          <w:tcPr>
            <w:tcW w:w="1045" w:type="dxa"/>
          </w:tcPr>
          <w:p w14:paraId="32FF82A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439A2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F7DBC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2C83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6B8A4C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9721B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F644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6B3765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DD05EC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DD17480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76F3B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5ABC7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5D7E81D" w14:textId="77777777" w:rsidTr="007719CB">
        <w:tc>
          <w:tcPr>
            <w:tcW w:w="1045" w:type="dxa"/>
          </w:tcPr>
          <w:p w14:paraId="7DAC368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B5AD9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9795C7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DC112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ED16920" w14:textId="188ABE31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BAC0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71FA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AF1A0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186F35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131EDD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C9E881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D6DC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0898774" w14:textId="77777777" w:rsidTr="007719CB">
        <w:tc>
          <w:tcPr>
            <w:tcW w:w="1045" w:type="dxa"/>
          </w:tcPr>
          <w:p w14:paraId="6F6D26A7" w14:textId="6D1BC44A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970D6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1B0C3A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4E255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8D6FE6F" w14:textId="21FAA43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EBA4D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D20A97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A9B4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5A3258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EE414EB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91346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857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337CEF2" w14:textId="77777777" w:rsidTr="007719CB">
        <w:tc>
          <w:tcPr>
            <w:tcW w:w="1045" w:type="dxa"/>
          </w:tcPr>
          <w:p w14:paraId="7E7362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83F1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BC160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CA5A00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FE2B753" w14:textId="48F9CB3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FD7A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20D5B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1F5FB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4BF889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2E7F030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8B4BD1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C6870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722D9AE3" w14:textId="77777777" w:rsidTr="007719CB">
        <w:tc>
          <w:tcPr>
            <w:tcW w:w="1045" w:type="dxa"/>
          </w:tcPr>
          <w:p w14:paraId="422C210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FCBBC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95FC1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4F54D0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7BC82C8" w14:textId="31981E3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F203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06C061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3CC11A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6CEF0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BF47DC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B3301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C8388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FCF3D22" w14:textId="77777777" w:rsidTr="007719CB">
        <w:tc>
          <w:tcPr>
            <w:tcW w:w="1045" w:type="dxa"/>
          </w:tcPr>
          <w:p w14:paraId="44365D1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9DA49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D1749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72104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EBF9336" w14:textId="7FE67A2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7F69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00B4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7EA3E7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06BD39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3A2338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320B0F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318BD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167CBF4" w14:textId="77777777" w:rsidTr="007719CB">
        <w:tc>
          <w:tcPr>
            <w:tcW w:w="1045" w:type="dxa"/>
          </w:tcPr>
          <w:p w14:paraId="569EFE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CA37D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1761B2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FC6BB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70C100E" w14:textId="10BDA021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4D0AB5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49588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5B4D87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5E2570E" w14:textId="0FD2E1A3" w:rsidR="00841BCC" w:rsidRDefault="00841BCC" w:rsidP="00841BCC">
            <w:pPr>
              <w:pStyle w:val="a5"/>
              <w:rPr>
                <w:spacing w:val="0"/>
              </w:rPr>
            </w:pPr>
          </w:p>
          <w:p w14:paraId="2826DA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732828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CD5466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FA825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01072B9" w14:textId="77777777" w:rsidTr="00977B18">
        <w:tc>
          <w:tcPr>
            <w:tcW w:w="1045" w:type="dxa"/>
          </w:tcPr>
          <w:p w14:paraId="76868BD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2AF4F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4E8C8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265B3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39591915" w14:textId="77777777" w:rsidTr="00977B18">
        <w:tc>
          <w:tcPr>
            <w:tcW w:w="9362" w:type="dxa"/>
            <w:gridSpan w:val="7"/>
          </w:tcPr>
          <w:p w14:paraId="120DE00D" w14:textId="692699AE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0" w:author="Japan Sun Shubin">
              <w:r>
                <w:rPr>
                  <w:rFonts w:hint="eastAsia"/>
                  <w:spacing w:val="0"/>
                </w:rPr>
                <w:t>１</w:t>
              </w:r>
              <w:r w:rsidR="00256619">
                <w:rPr>
                  <w:rFonts w:hint="eastAsia"/>
                  <w:spacing w:val="0"/>
                </w:rPr>
                <w:t>６</w:t>
              </w:r>
            </w:ins>
            <w:r>
              <w:rPr>
                <w:rFonts w:hint="eastAsia"/>
                <w:spacing w:val="0"/>
              </w:rPr>
              <w:t>：</w:t>
            </w:r>
            <w:r w:rsidRPr="00F539E9">
              <w:rPr>
                <w:rFonts w:hint="eastAsia"/>
                <w:spacing w:val="0"/>
              </w:rPr>
              <w:t>スマカン株式会社</w:t>
            </w:r>
          </w:p>
        </w:tc>
      </w:tr>
      <w:tr w:rsidR="00841BCC" w:rsidRPr="007F70DB" w14:paraId="22FF1152" w14:textId="77777777" w:rsidTr="00977B18">
        <w:tc>
          <w:tcPr>
            <w:tcW w:w="1045" w:type="dxa"/>
          </w:tcPr>
          <w:p w14:paraId="2A24114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B72EC7" w14:textId="55844A17" w:rsidR="00841BCC" w:rsidRPr="007F70DB" w:rsidRDefault="00865220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428A504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3762C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AD6419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9392C0" w14:textId="086097E9" w:rsidR="00841BCC" w:rsidRPr="007F70DB" w:rsidRDefault="00BB6021" w:rsidP="00841BCC">
            <w:pPr>
              <w:pStyle w:val="a5"/>
              <w:rPr>
                <w:spacing w:val="0"/>
              </w:rPr>
            </w:pPr>
            <w:r w:rsidRPr="00BB6021">
              <w:rPr>
                <w:spacing w:val="0"/>
              </w:rPr>
              <w:t>https://smartcompany.jp/</w:t>
            </w:r>
          </w:p>
          <w:p w14:paraId="417198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DFFF47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F5387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94A9B35" w14:textId="77777777" w:rsidTr="00977B18">
        <w:tc>
          <w:tcPr>
            <w:tcW w:w="1045" w:type="dxa"/>
          </w:tcPr>
          <w:p w14:paraId="043A9B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76FE31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60A7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A67F77E" w14:textId="21F505BF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9766D0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F412D6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2FBC91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4A66CE25" w14:textId="77777777" w:rsidTr="00977B18">
        <w:tc>
          <w:tcPr>
            <w:tcW w:w="1045" w:type="dxa"/>
          </w:tcPr>
          <w:p w14:paraId="4F94784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DD67EC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045D3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7891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8CB5DDA" w14:textId="7166136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DC7D2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BA8F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40469F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862A8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BDFCEB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D23A42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5DD95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1115BD1" w14:textId="77777777" w:rsidTr="00977B18">
        <w:tc>
          <w:tcPr>
            <w:tcW w:w="1045" w:type="dxa"/>
          </w:tcPr>
          <w:p w14:paraId="3F8764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2C263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D69987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70BFD9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0C3E360" w14:textId="420BEE82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6C55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6FCC6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C9BF9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CC850A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BCA40F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A61F6D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4855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7E91B794" w14:textId="77777777" w:rsidTr="00977B18">
        <w:tc>
          <w:tcPr>
            <w:tcW w:w="1045" w:type="dxa"/>
          </w:tcPr>
          <w:p w14:paraId="45A38A3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FB65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5B81AB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E6E65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072F9A9" w14:textId="4F200A2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E0876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B797C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322C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EE2C68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CE8001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B4625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B1E2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9C05FF9" w14:textId="77777777" w:rsidTr="00977B18">
        <w:tc>
          <w:tcPr>
            <w:tcW w:w="1045" w:type="dxa"/>
          </w:tcPr>
          <w:p w14:paraId="5EAE199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19B02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8AC537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60A6AC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C88566F" w14:textId="68AEFB6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8C0F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C043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EF979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196D79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2D998F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0E31DA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F504A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312D8EC" w14:textId="77777777" w:rsidTr="00977B18">
        <w:tc>
          <w:tcPr>
            <w:tcW w:w="1045" w:type="dxa"/>
          </w:tcPr>
          <w:p w14:paraId="044B5B2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4641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18806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6F17F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FB0DBC4" w14:textId="12F693E1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EBA90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1C0153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893E70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D1375B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E9732A9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0FA7DC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B807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35C0B862" w14:textId="77777777" w:rsidTr="00977B18">
        <w:tc>
          <w:tcPr>
            <w:tcW w:w="1045" w:type="dxa"/>
          </w:tcPr>
          <w:p w14:paraId="735B98E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C06F7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BDD6F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EC920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24BC1CF" w14:textId="12ABF223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5710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0F5AC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974F46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6D08BB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98C370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A1A43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9D9D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3EE15ECA" w14:textId="77777777" w:rsidTr="00977B18">
        <w:tc>
          <w:tcPr>
            <w:tcW w:w="1045" w:type="dxa"/>
          </w:tcPr>
          <w:p w14:paraId="0EF8B55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3738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F8A527E" w14:textId="0D8403F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0788B3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B80C326" w14:textId="087C6AC2" w:rsidR="00841BCC" w:rsidRDefault="00841BCC" w:rsidP="00841BCC">
            <w:pPr>
              <w:pStyle w:val="a5"/>
              <w:rPr>
                <w:spacing w:val="0"/>
              </w:rPr>
            </w:pPr>
          </w:p>
          <w:p w14:paraId="2818570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B0FCDD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8BBBD4C" w14:textId="77777777" w:rsidTr="00977B18">
        <w:tc>
          <w:tcPr>
            <w:tcW w:w="1045" w:type="dxa"/>
          </w:tcPr>
          <w:p w14:paraId="2F6D0B3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55018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FD9035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A3455D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20AEEC35" w14:textId="77777777" w:rsidTr="00977B18">
        <w:tc>
          <w:tcPr>
            <w:tcW w:w="9362" w:type="dxa"/>
            <w:gridSpan w:val="7"/>
          </w:tcPr>
          <w:p w14:paraId="4559CA33" w14:textId="3A237039" w:rsidR="00841BCC" w:rsidRPr="001B7A17" w:rsidRDefault="00841BCC" w:rsidP="00841BC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ins w:id="11" w:author="Japan Sun Shubin">
              <w:r>
                <w:rPr>
                  <w:rFonts w:hint="eastAsia"/>
                  <w:spacing w:val="0"/>
                  <w:lang w:eastAsia="zh-CN"/>
                </w:rPr>
                <w:t>１</w:t>
              </w:r>
              <w:r w:rsidR="00256619">
                <w:rPr>
                  <w:rFonts w:hint="eastAsia"/>
                  <w:spacing w:val="0"/>
                  <w:lang w:eastAsia="zh-CN"/>
                </w:rPr>
                <w:t>７</w:t>
              </w:r>
            </w:ins>
            <w:r>
              <w:rPr>
                <w:rFonts w:hint="eastAsia"/>
                <w:spacing w:val="0"/>
                <w:lang w:eastAsia="zh-CN"/>
              </w:rPr>
              <w:t>：</w:t>
            </w:r>
            <w:r w:rsidRPr="001B7A17">
              <w:rPr>
                <w:rFonts w:hint="eastAsia"/>
                <w:spacing w:val="0"/>
                <w:lang w:eastAsia="zh-CN"/>
              </w:rPr>
              <w:t>NeoX</w:t>
            </w:r>
            <w:r w:rsidRPr="001B7A17">
              <w:rPr>
                <w:rFonts w:hint="eastAsia"/>
                <w:spacing w:val="0"/>
                <w:lang w:eastAsia="zh-CN"/>
              </w:rPr>
              <w:t>株式会社</w:t>
            </w:r>
          </w:p>
        </w:tc>
      </w:tr>
      <w:tr w:rsidR="00841BCC" w:rsidRPr="007F70DB" w14:paraId="344DEC0C" w14:textId="77777777" w:rsidTr="00977B18">
        <w:tc>
          <w:tcPr>
            <w:tcW w:w="1045" w:type="dxa"/>
          </w:tcPr>
          <w:p w14:paraId="71A87362" w14:textId="77777777" w:rsidR="00841BCC" w:rsidRPr="007F70DB" w:rsidRDefault="00841BCC" w:rsidP="00841BC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665F7767" w14:textId="7F07922E" w:rsidR="00841BCC" w:rsidRPr="007F70DB" w:rsidRDefault="006A2A71" w:rsidP="00841BC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77748D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D67199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74E69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B3AD19" w14:textId="64E0A342" w:rsidR="00841BCC" w:rsidRPr="00231262" w:rsidRDefault="00231262" w:rsidP="00231262">
            <w:pPr>
              <w:ind w:left="759" w:hanging="759"/>
              <w:rPr>
                <w:rFonts w:ascii="MS Mincho" w:eastAsia="等线" w:hAnsi="MS Mincho" w:hint="eastAsia"/>
                <w:lang w:eastAsia="zh-CN"/>
              </w:rPr>
            </w:pPr>
            <w:r w:rsidRPr="002A627D">
              <w:rPr>
                <w:rFonts w:ascii="MS Mincho" w:eastAsia="等线" w:hAnsi="MS Mincho"/>
                <w:lang w:eastAsia="zh-CN"/>
              </w:rPr>
              <w:t>https://www.neox-inc.com/</w:t>
            </w:r>
          </w:p>
          <w:p w14:paraId="1A04715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EB5071B" w14:textId="77777777" w:rsidTr="00977B18">
        <w:tc>
          <w:tcPr>
            <w:tcW w:w="1045" w:type="dxa"/>
          </w:tcPr>
          <w:p w14:paraId="77E8A3C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016E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62C3E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0300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9DBA7CF" w14:textId="4B282809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93FE55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34DFB7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D7D5FD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240B240" w14:textId="77777777" w:rsidTr="00977B18">
        <w:tc>
          <w:tcPr>
            <w:tcW w:w="1045" w:type="dxa"/>
          </w:tcPr>
          <w:p w14:paraId="0DB20B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686D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1FF99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3B739F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B360520" w14:textId="5736F12C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6F9AE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959D0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1CF13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02652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946BD9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CB6EA7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4DC3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77048B5" w14:textId="77777777" w:rsidTr="00977B18">
        <w:tc>
          <w:tcPr>
            <w:tcW w:w="1045" w:type="dxa"/>
          </w:tcPr>
          <w:p w14:paraId="66E3125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0443F2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CF9190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4265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38361A" w14:textId="2D2ABA00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8069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56566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B2E60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D39DC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FC57E3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83C489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B986A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A4631D4" w14:textId="77777777" w:rsidTr="00977B18">
        <w:tc>
          <w:tcPr>
            <w:tcW w:w="1045" w:type="dxa"/>
          </w:tcPr>
          <w:p w14:paraId="1265BBD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080C6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C8F8A4F" w14:textId="4FD08D21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C54E4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FD04D10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BF59DC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5D01416" w14:textId="77777777" w:rsidTr="00977B18">
        <w:tc>
          <w:tcPr>
            <w:tcW w:w="1045" w:type="dxa"/>
          </w:tcPr>
          <w:p w14:paraId="3E2FED5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0256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CB80A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12B16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397A641" w14:textId="072C9224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A4613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EF1AC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6E280B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A707FB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D75C8C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531D64DD" w14:textId="77777777" w:rsidTr="00977B18">
        <w:tc>
          <w:tcPr>
            <w:tcW w:w="1045" w:type="dxa"/>
          </w:tcPr>
          <w:p w14:paraId="69E6DCB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AF149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4A7A8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4C900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FB63EE5" w14:textId="5F3EFCD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97C71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2BC6B8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77A8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F8F523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850C4A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17710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AE0C5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3C20F525" w14:textId="77777777" w:rsidTr="00977B18">
        <w:tc>
          <w:tcPr>
            <w:tcW w:w="1045" w:type="dxa"/>
          </w:tcPr>
          <w:p w14:paraId="5D13B85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3BAD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8E3842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5152F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673D71F" w14:textId="09E97BC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10944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814733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D3DEF7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C1852D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C2FCFB0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39479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121E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5704C28" w14:textId="77777777" w:rsidTr="00977B18">
        <w:tc>
          <w:tcPr>
            <w:tcW w:w="1045" w:type="dxa"/>
          </w:tcPr>
          <w:p w14:paraId="29B9BF7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F357E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C9B1D1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89F4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38015AD" w14:textId="16C3340C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CC89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8B4A3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B06E4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082687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5ED6CB4" w14:textId="7F7E6D28" w:rsidR="00841BCC" w:rsidRDefault="00841BCC" w:rsidP="00841BCC">
            <w:pPr>
              <w:pStyle w:val="a5"/>
              <w:rPr>
                <w:spacing w:val="0"/>
              </w:rPr>
            </w:pPr>
          </w:p>
          <w:p w14:paraId="302E81B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4DE412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D76E6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343E0A3" w14:textId="77777777" w:rsidTr="00977B18">
        <w:tc>
          <w:tcPr>
            <w:tcW w:w="1045" w:type="dxa"/>
          </w:tcPr>
          <w:p w14:paraId="65E6E63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61BA77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F59E35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C346B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87DF20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2BA5B1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2467B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08ECA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26C63F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473CD5E8" w14:textId="77777777" w:rsidTr="00977B18">
        <w:tc>
          <w:tcPr>
            <w:tcW w:w="9362" w:type="dxa"/>
            <w:gridSpan w:val="7"/>
          </w:tcPr>
          <w:p w14:paraId="5E0D81E3" w14:textId="03845E85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2" w:author="Japan Sun Shubin">
              <w:r>
                <w:rPr>
                  <w:rFonts w:hint="eastAsia"/>
                  <w:spacing w:val="0"/>
                </w:rPr>
                <w:t>１</w:t>
              </w:r>
              <w:r w:rsidR="00256619">
                <w:rPr>
                  <w:rFonts w:hint="eastAsia"/>
                  <w:spacing w:val="0"/>
                </w:rPr>
                <w:t>８</w:t>
              </w:r>
            </w:ins>
            <w:r>
              <w:rPr>
                <w:rFonts w:hint="eastAsia"/>
                <w:spacing w:val="0"/>
              </w:rPr>
              <w:t>：株式会社　トレックス</w:t>
            </w:r>
          </w:p>
        </w:tc>
      </w:tr>
      <w:tr w:rsidR="00841BCC" w:rsidRPr="007F70DB" w14:paraId="4037F188" w14:textId="77777777" w:rsidTr="00977B18">
        <w:tc>
          <w:tcPr>
            <w:tcW w:w="1045" w:type="dxa"/>
          </w:tcPr>
          <w:p w14:paraId="03E6FA1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158299" w14:textId="607FF38F" w:rsidR="00841BCC" w:rsidRPr="007F70DB" w:rsidRDefault="006A2A71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3E94719F" w14:textId="721D4B20" w:rsidR="00841BCC" w:rsidRPr="007F70DB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5FD7B24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57D7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F66B89" w14:textId="77777777" w:rsidR="000E3893" w:rsidRPr="00390219" w:rsidRDefault="000E3893" w:rsidP="000E3893">
            <w:pPr>
              <w:ind w:left="759" w:hanging="759"/>
              <w:rPr>
                <w:rFonts w:ascii="MS Mincho" w:eastAsia="等线" w:hAnsi="MS Mincho"/>
                <w:lang w:eastAsia="zh-CN"/>
              </w:rPr>
            </w:pPr>
            <w:r w:rsidRPr="00390219">
              <w:rPr>
                <w:rFonts w:ascii="MS Mincho" w:eastAsia="等线" w:hAnsi="MS Mincho"/>
                <w:lang w:eastAsia="zh-CN"/>
              </w:rPr>
              <w:t>https://www.trex-group.com/</w:t>
            </w:r>
          </w:p>
          <w:p w14:paraId="6BFE9EBD" w14:textId="77777777" w:rsidR="00841BCC" w:rsidRDefault="00841BCC" w:rsidP="00841BCC">
            <w:pPr>
              <w:pStyle w:val="a5"/>
              <w:rPr>
                <w:rFonts w:hint="eastAsia"/>
                <w:spacing w:val="0"/>
              </w:rPr>
            </w:pPr>
          </w:p>
          <w:p w14:paraId="221CB0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31921EF" w14:textId="77777777" w:rsidTr="00977B18">
        <w:tc>
          <w:tcPr>
            <w:tcW w:w="1045" w:type="dxa"/>
          </w:tcPr>
          <w:p w14:paraId="67C6971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9E9E4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C4C626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66D54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82BC71E" w14:textId="2911759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28286E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47DAD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D97DE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BC08C9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4DD7B9A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46765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DA8783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4E3FEF2" w14:textId="77777777" w:rsidTr="00977B18">
        <w:tc>
          <w:tcPr>
            <w:tcW w:w="1045" w:type="dxa"/>
          </w:tcPr>
          <w:p w14:paraId="0876AFE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6553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B5DA1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7D616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13F9F81" w14:textId="3A0D8DB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D6FC1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292E61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502B0A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33EA95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5F43A50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891B6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00204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07FDC19" w14:textId="77777777" w:rsidTr="00977B18">
        <w:tc>
          <w:tcPr>
            <w:tcW w:w="1045" w:type="dxa"/>
          </w:tcPr>
          <w:p w14:paraId="6C1138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B2CB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0D0D8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71CF2F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44C7DD" w14:textId="1CA12B7F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AB4419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4676E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E0E6B1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A2F6E4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8A59B3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A4B9B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9306F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793710A" w14:textId="77777777" w:rsidTr="00977B18">
        <w:tc>
          <w:tcPr>
            <w:tcW w:w="1045" w:type="dxa"/>
          </w:tcPr>
          <w:p w14:paraId="27498A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46A44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2E5D1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B693E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01A3ADF" w14:textId="1854B62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51647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288E36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DC903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C967C7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431577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888D8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D3ACA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F4B4C0B" w14:textId="77777777" w:rsidTr="00977B18">
        <w:tc>
          <w:tcPr>
            <w:tcW w:w="1045" w:type="dxa"/>
          </w:tcPr>
          <w:p w14:paraId="126596C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E568A6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AEEEFE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B7741B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908E5D7" w14:textId="09211BE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66411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DB32D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37D0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652DDB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410454B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1A396F9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7BC54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1CA467A7" w14:textId="77777777" w:rsidTr="00977B18">
        <w:tc>
          <w:tcPr>
            <w:tcW w:w="1045" w:type="dxa"/>
          </w:tcPr>
          <w:p w14:paraId="5569E13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2AB5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57CCF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E16F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DA4072A" w14:textId="38A4AEC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B3B8F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CAB17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0D2752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4E4C64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797C10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808149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0B2C0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0B9281B8" w14:textId="77777777" w:rsidTr="00977B18">
        <w:tc>
          <w:tcPr>
            <w:tcW w:w="1045" w:type="dxa"/>
          </w:tcPr>
          <w:p w14:paraId="406E5B1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A925B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87ED9A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570BC0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817FB2D" w14:textId="30EA22A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0BBB3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1962C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14006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04398C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C48FCE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24F0330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E37F2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6941649A" w14:textId="77777777" w:rsidTr="00977B18">
        <w:tc>
          <w:tcPr>
            <w:tcW w:w="1045" w:type="dxa"/>
          </w:tcPr>
          <w:p w14:paraId="6F3F56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D4DD7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D5B2A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344A9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04095E9" w14:textId="4F1FA34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C405B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1BA01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DDC92B7" w14:textId="727869DF" w:rsidR="00841BCC" w:rsidRDefault="00841BCC" w:rsidP="00841BCC">
            <w:pPr>
              <w:pStyle w:val="a5"/>
              <w:rPr>
                <w:spacing w:val="0"/>
              </w:rPr>
            </w:pPr>
          </w:p>
          <w:p w14:paraId="3B9250E0" w14:textId="77777777" w:rsidR="00FC5C61" w:rsidRDefault="00FC5C61" w:rsidP="00841BCC">
            <w:pPr>
              <w:pStyle w:val="a5"/>
              <w:rPr>
                <w:rFonts w:hint="eastAsia"/>
                <w:spacing w:val="0"/>
              </w:rPr>
            </w:pPr>
          </w:p>
          <w:p w14:paraId="10827AD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5DA24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AC4E3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7A341BED" w14:textId="77777777" w:rsidTr="00977B18">
        <w:tc>
          <w:tcPr>
            <w:tcW w:w="1045" w:type="dxa"/>
          </w:tcPr>
          <w:p w14:paraId="7931A7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0E5827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FCA00CA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38D3A2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BFB9C7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EAF507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AE8BA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130FF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FD71B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3DF210B0" w14:textId="77777777" w:rsidTr="00977B18">
        <w:tc>
          <w:tcPr>
            <w:tcW w:w="9362" w:type="dxa"/>
            <w:gridSpan w:val="7"/>
          </w:tcPr>
          <w:p w14:paraId="3C204B35" w14:textId="6C2B6952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3" w:author="Japan Sun Shubin">
              <w:r>
                <w:rPr>
                  <w:rFonts w:hint="eastAsia"/>
                  <w:spacing w:val="0"/>
                </w:rPr>
                <w:t>１</w:t>
              </w:r>
              <w:r w:rsidR="00256619">
                <w:rPr>
                  <w:rFonts w:hint="eastAsia"/>
                  <w:spacing w:val="0"/>
                </w:rPr>
                <w:t>９</w:t>
              </w:r>
            </w:ins>
            <w:r>
              <w:rPr>
                <w:rFonts w:hint="eastAsia"/>
                <w:spacing w:val="0"/>
              </w:rPr>
              <w:t>：</w:t>
            </w:r>
            <w:r w:rsidRPr="000F2B4A">
              <w:rPr>
                <w:rFonts w:eastAsiaTheme="minorEastAsia" w:hint="eastAsia"/>
                <w:spacing w:val="0"/>
              </w:rPr>
              <w:t>株式会社イーテクノロジー</w:t>
            </w:r>
          </w:p>
        </w:tc>
      </w:tr>
      <w:tr w:rsidR="00841BCC" w:rsidRPr="007F70DB" w14:paraId="31156D16" w14:textId="77777777" w:rsidTr="00977B18">
        <w:tc>
          <w:tcPr>
            <w:tcW w:w="1045" w:type="dxa"/>
          </w:tcPr>
          <w:p w14:paraId="0A77010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6E9819" w14:textId="27AF90BD" w:rsidR="00841BCC" w:rsidRPr="007F70DB" w:rsidRDefault="006A2A71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37CDBFE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483CC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D4FECF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4392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1519A5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29B2F82" w14:textId="0DA9B20B" w:rsidR="00841BCC" w:rsidRPr="007F70DB" w:rsidRDefault="0048702A" w:rsidP="00841BCC">
            <w:pPr>
              <w:pStyle w:val="a5"/>
              <w:rPr>
                <w:spacing w:val="0"/>
              </w:rPr>
            </w:pPr>
            <w:r w:rsidRPr="0048702A">
              <w:rPr>
                <w:spacing w:val="0"/>
              </w:rPr>
              <w:t>http://linkstec.co.jp/</w:t>
            </w:r>
          </w:p>
          <w:p w14:paraId="567A6CA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A67DF6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B3B0A8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0A84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01FF466" w14:textId="77777777" w:rsidTr="007719CB">
        <w:tc>
          <w:tcPr>
            <w:tcW w:w="1045" w:type="dxa"/>
          </w:tcPr>
          <w:p w14:paraId="4352680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6DCFA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454886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02DFD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EC3FDDA" w14:textId="7B51386D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FEE794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AF4D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5EEB63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1D054B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04F8F89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23EA28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E683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CB8D314" w14:textId="77777777" w:rsidTr="007719CB">
        <w:tc>
          <w:tcPr>
            <w:tcW w:w="1045" w:type="dxa"/>
          </w:tcPr>
          <w:p w14:paraId="31B537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01FE03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FA757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E2DF6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E9F507" w14:textId="27A140A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69CCD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E4DA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039C5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36209A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318B99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68E258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4268B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7E52B9CA" w14:textId="77777777" w:rsidTr="007719CB">
        <w:tc>
          <w:tcPr>
            <w:tcW w:w="1045" w:type="dxa"/>
          </w:tcPr>
          <w:p w14:paraId="6D976A4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D5A66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ED6BD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009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35E5BB7" w14:textId="1D99A09E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F17D8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C6A970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9B386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749D8B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70B3401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4030338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36331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A378E63" w14:textId="77777777" w:rsidTr="007719CB">
        <w:tc>
          <w:tcPr>
            <w:tcW w:w="1045" w:type="dxa"/>
          </w:tcPr>
          <w:p w14:paraId="74C6398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39B0BD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CAECE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EF8FC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E226910" w14:textId="126B4C5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254D9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1DD4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5C5BE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73F876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B39B735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E6178A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5F2C6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49716EF" w14:textId="77777777" w:rsidTr="007719CB">
        <w:tc>
          <w:tcPr>
            <w:tcW w:w="1045" w:type="dxa"/>
          </w:tcPr>
          <w:p w14:paraId="415B1D9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F8BE5E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B337EC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194212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4FFAEE7" w14:textId="7AC925EA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E5A18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73323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1C0842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19AE00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D90484D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95AC80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AB81F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62CAD3AA" w14:textId="77777777" w:rsidTr="007719CB">
        <w:tc>
          <w:tcPr>
            <w:tcW w:w="1045" w:type="dxa"/>
          </w:tcPr>
          <w:p w14:paraId="08AF295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2D1B6D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751C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CD7FB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2600D7B" w14:textId="3BA8585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F1E41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FC7962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52779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AC2E89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2610787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76D935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D54BD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F683083" w14:textId="77777777" w:rsidTr="007719CB">
        <w:tc>
          <w:tcPr>
            <w:tcW w:w="1045" w:type="dxa"/>
          </w:tcPr>
          <w:p w14:paraId="6F99FEA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CB0FF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0FC0F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698B5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62FE1F9" w14:textId="4413150B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D01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3329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B1B26A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BA7B95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C7D965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3DAEB7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8813B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35D8A522" w14:textId="77777777" w:rsidTr="007719CB">
        <w:tc>
          <w:tcPr>
            <w:tcW w:w="1045" w:type="dxa"/>
          </w:tcPr>
          <w:p w14:paraId="6B4257C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2EB3E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9F4D1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5CEF7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9B97950" w14:textId="615BF4C8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6FF9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1CD5F8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A983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A3E3D9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0CE7C64" w14:textId="6CD24A95" w:rsidR="00841BCC" w:rsidRDefault="00841BCC" w:rsidP="00841BCC">
            <w:pPr>
              <w:pStyle w:val="a5"/>
              <w:rPr>
                <w:spacing w:val="0"/>
              </w:rPr>
            </w:pPr>
          </w:p>
          <w:p w14:paraId="5A841CDB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ED6353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C3D53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:rsidRPr="007F70DB" w14:paraId="2BB5AC77" w14:textId="77777777" w:rsidTr="00977B18">
        <w:tc>
          <w:tcPr>
            <w:tcW w:w="1045" w:type="dxa"/>
          </w:tcPr>
          <w:p w14:paraId="1E06BA0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1BE25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C6A268" w14:textId="77777777" w:rsidR="00841BCC" w:rsidRPr="007F70DB" w:rsidRDefault="00841BCC" w:rsidP="00841BC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514D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0C3B3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44910C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214E9D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75CF27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3CEB30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841BCC" w:rsidRPr="00066F92" w14:paraId="47C6AF1C" w14:textId="77777777" w:rsidTr="00977B18">
        <w:tc>
          <w:tcPr>
            <w:tcW w:w="9362" w:type="dxa"/>
            <w:gridSpan w:val="7"/>
          </w:tcPr>
          <w:p w14:paraId="73A6242C" w14:textId="0454894D" w:rsidR="00841BCC" w:rsidRPr="00066F92" w:rsidRDefault="00841BCC" w:rsidP="00841BCC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4" w:author="Japan Sun Shubin">
              <w:r w:rsidR="00256619">
                <w:rPr>
                  <w:rFonts w:hint="eastAsia"/>
                  <w:spacing w:val="0"/>
                </w:rPr>
                <w:t>２０</w:t>
              </w:r>
            </w:ins>
            <w:r>
              <w:rPr>
                <w:rFonts w:hint="eastAsia"/>
                <w:spacing w:val="0"/>
              </w:rPr>
              <w:t xml:space="preserve">：株式会社　</w:t>
            </w:r>
            <w:r w:rsidRPr="008F2005">
              <w:rPr>
                <w:rFonts w:hint="eastAsia"/>
                <w:spacing w:val="0"/>
              </w:rPr>
              <w:t>スカイテック</w:t>
            </w:r>
          </w:p>
        </w:tc>
      </w:tr>
      <w:tr w:rsidR="00841BCC" w:rsidRPr="007F70DB" w14:paraId="4B18D209" w14:textId="77777777" w:rsidTr="00977B18">
        <w:tc>
          <w:tcPr>
            <w:tcW w:w="1045" w:type="dxa"/>
          </w:tcPr>
          <w:p w14:paraId="2C389A3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81100B" w14:textId="155069B2" w:rsidR="00841BCC" w:rsidRPr="007F70DB" w:rsidRDefault="006A2A71" w:rsidP="00841BCC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7C51243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E7A1A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4327D8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06A4C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EBF5A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3BEA93" w14:textId="5C7617F3" w:rsidR="00841BCC" w:rsidRPr="00C96D99" w:rsidRDefault="00C96D99" w:rsidP="00841BCC">
            <w:pPr>
              <w:pStyle w:val="a5"/>
              <w:rPr>
                <w:rFonts w:ascii="MS Mincho" w:hAnsi="MS Mincho"/>
                <w:spacing w:val="0"/>
              </w:rPr>
            </w:pPr>
            <w:r w:rsidRPr="00C96D99">
              <w:rPr>
                <w:rFonts w:ascii="MS Mincho" w:hAnsi="MS Mincho"/>
                <w:spacing w:val="0"/>
              </w:rPr>
              <w:t>https://www.sky-tech.co.jp/</w:t>
            </w:r>
          </w:p>
          <w:p w14:paraId="11A2DA41" w14:textId="77777777" w:rsidR="00841BCC" w:rsidRPr="00C96D99" w:rsidRDefault="00841BCC" w:rsidP="00841BCC">
            <w:pPr>
              <w:pStyle w:val="a5"/>
              <w:rPr>
                <w:rFonts w:ascii="MS Mincho" w:hAnsi="MS Mincho"/>
                <w:spacing w:val="0"/>
              </w:rPr>
            </w:pPr>
          </w:p>
          <w:p w14:paraId="2F9BA2B7" w14:textId="77777777" w:rsidR="00841BCC" w:rsidRPr="00C96D99" w:rsidRDefault="00841BCC" w:rsidP="00841BCC">
            <w:pPr>
              <w:pStyle w:val="a5"/>
              <w:rPr>
                <w:rFonts w:ascii="MS Mincho" w:hAnsi="MS Mincho"/>
                <w:spacing w:val="0"/>
              </w:rPr>
            </w:pPr>
          </w:p>
          <w:p w14:paraId="00BE1BA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38837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1F00464" w14:textId="77777777" w:rsidTr="007719CB">
        <w:tc>
          <w:tcPr>
            <w:tcW w:w="1045" w:type="dxa"/>
          </w:tcPr>
          <w:p w14:paraId="4C459DD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C414E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813E25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39FCF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E63774D" w14:textId="53AA5C62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8E4AF7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82B869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A6EE7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4176DC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1DA37C4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38D781D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E9DAC8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4DF3EC08" w14:textId="77777777" w:rsidTr="007719CB">
        <w:tc>
          <w:tcPr>
            <w:tcW w:w="1045" w:type="dxa"/>
          </w:tcPr>
          <w:p w14:paraId="1B05E5A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8B39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BC38B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D9937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C1E022B" w14:textId="22FBDA4F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45F773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532C9B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F2CF8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280F7AA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4E13CFE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08719AF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52F0F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691C5B1" w14:textId="77777777" w:rsidTr="007719CB">
        <w:tc>
          <w:tcPr>
            <w:tcW w:w="1045" w:type="dxa"/>
          </w:tcPr>
          <w:p w14:paraId="2011914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CFFDEE8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7A3A3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B19456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F17635D" w14:textId="63892576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4BD50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B37689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6F08E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01B5EC2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3B3234CB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7B56CC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1A35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1F352E27" w14:textId="77777777" w:rsidTr="007719CB">
        <w:tc>
          <w:tcPr>
            <w:tcW w:w="1045" w:type="dxa"/>
          </w:tcPr>
          <w:p w14:paraId="34DCF12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D655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201D4D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10DD61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1C50568" w14:textId="110993E1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7E8BD1E4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5500067F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64E61EB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841BCC" w14:paraId="590FB33E" w14:textId="77777777" w:rsidTr="007719CB">
        <w:tc>
          <w:tcPr>
            <w:tcW w:w="1045" w:type="dxa"/>
          </w:tcPr>
          <w:p w14:paraId="56EF190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A1120B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5C2777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62E72E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173DEF50" w14:textId="094BBF95" w:rsidR="00841BCC" w:rsidRPr="007F70DB" w:rsidRDefault="00841BCC" w:rsidP="00841BC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18D69A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0171E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647A616F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  <w:p w14:paraId="45F8CEF8" w14:textId="77777777" w:rsidR="00841BCC" w:rsidRDefault="00841BCC" w:rsidP="00841BCC">
            <w:pPr>
              <w:pStyle w:val="a5"/>
              <w:rPr>
                <w:spacing w:val="0"/>
              </w:rPr>
            </w:pPr>
          </w:p>
          <w:p w14:paraId="55EDB500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841BCC" w:rsidRPr="007F70DB" w:rsidRDefault="00841BCC" w:rsidP="00841BCC">
            <w:pPr>
              <w:pStyle w:val="a5"/>
              <w:rPr>
                <w:spacing w:val="0"/>
              </w:rPr>
            </w:pPr>
          </w:p>
        </w:tc>
      </w:tr>
      <w:tr w:rsidR="00256619" w:rsidRPr="007F70DB" w14:paraId="52312794" w14:textId="77777777" w:rsidTr="004D2B72">
        <w:tc>
          <w:tcPr>
            <w:tcW w:w="1045" w:type="dxa"/>
          </w:tcPr>
          <w:p w14:paraId="1BB46458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27A55A3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A344DF7" w14:textId="77777777" w:rsidR="00256619" w:rsidRPr="007F70DB" w:rsidRDefault="00256619" w:rsidP="004D2B7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39FF16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9FC826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23E45C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6FCA50B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554682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22C226A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56619" w:rsidRPr="00066F92" w14:paraId="1888F09C" w14:textId="77777777" w:rsidTr="004D2B72">
        <w:tc>
          <w:tcPr>
            <w:tcW w:w="9362" w:type="dxa"/>
            <w:gridSpan w:val="7"/>
          </w:tcPr>
          <w:p w14:paraId="42C84842" w14:textId="2A6B36D6" w:rsidR="00256619" w:rsidRPr="00066F92" w:rsidRDefault="00256619" w:rsidP="004D2B7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</w:t>
            </w:r>
            <w:r w:rsidR="00B0396D">
              <w:rPr>
                <w:rFonts w:hint="eastAsia"/>
                <w:spacing w:val="0"/>
              </w:rPr>
              <w:t>１</w:t>
            </w:r>
            <w:r>
              <w:rPr>
                <w:rFonts w:hint="eastAsia"/>
                <w:spacing w:val="0"/>
              </w:rPr>
              <w:t>：</w:t>
            </w:r>
            <w:r w:rsidR="00943B5D" w:rsidRPr="00943B5D">
              <w:rPr>
                <w:rFonts w:hint="eastAsia"/>
                <w:spacing w:val="0"/>
              </w:rPr>
              <w:t>アイテックジャパン株式会社</w:t>
            </w:r>
          </w:p>
        </w:tc>
      </w:tr>
      <w:tr w:rsidR="00256619" w:rsidRPr="007F70DB" w14:paraId="765C83CD" w14:textId="77777777" w:rsidTr="004D2B72">
        <w:tc>
          <w:tcPr>
            <w:tcW w:w="1045" w:type="dxa"/>
          </w:tcPr>
          <w:p w14:paraId="588341F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E86DB3A" w14:textId="57099DFD" w:rsidR="00256619" w:rsidRPr="007F70DB" w:rsidRDefault="00B0396D" w:rsidP="004D2B72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56951DE1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A82A77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1B71D606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2C5FE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667CB7A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6F5E7C1" w14:textId="7F6C834A" w:rsidR="00256619" w:rsidRPr="007F70DB" w:rsidRDefault="00087244" w:rsidP="004D2B72">
            <w:pPr>
              <w:pStyle w:val="a5"/>
              <w:rPr>
                <w:spacing w:val="0"/>
              </w:rPr>
            </w:pPr>
            <w:r w:rsidRPr="00087244">
              <w:rPr>
                <w:spacing w:val="0"/>
              </w:rPr>
              <w:t>http://www.itec-japan.co.jp</w:t>
            </w:r>
          </w:p>
          <w:p w14:paraId="62C8A82F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46E90172" w14:textId="77777777" w:rsidR="00256619" w:rsidRDefault="00256619" w:rsidP="004D2B72">
            <w:pPr>
              <w:pStyle w:val="a5"/>
              <w:rPr>
                <w:spacing w:val="0"/>
              </w:rPr>
            </w:pPr>
          </w:p>
          <w:p w14:paraId="73E93B3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92A8A4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</w:tr>
      <w:tr w:rsidR="00256619" w:rsidRPr="007F70DB" w14:paraId="4B182394" w14:textId="77777777" w:rsidTr="004D2B72">
        <w:tc>
          <w:tcPr>
            <w:tcW w:w="1045" w:type="dxa"/>
          </w:tcPr>
          <w:p w14:paraId="563942B6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C1280A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62A055D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51C92D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2439CB40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370FD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368ABA3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18D6CF2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59996CDC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6DF211F4" w14:textId="77777777" w:rsidR="00256619" w:rsidRDefault="00256619" w:rsidP="004D2B72">
            <w:pPr>
              <w:pStyle w:val="a5"/>
              <w:rPr>
                <w:spacing w:val="0"/>
              </w:rPr>
            </w:pPr>
          </w:p>
          <w:p w14:paraId="5A527236" w14:textId="77777777" w:rsidR="00256619" w:rsidRDefault="00256619" w:rsidP="004D2B72">
            <w:pPr>
              <w:pStyle w:val="a5"/>
              <w:rPr>
                <w:spacing w:val="0"/>
              </w:rPr>
            </w:pPr>
          </w:p>
          <w:p w14:paraId="7AA7BC44" w14:textId="7D9F10BF" w:rsidR="00B259F1" w:rsidRPr="007F70DB" w:rsidRDefault="00B259F1" w:rsidP="004D2B7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0FEE7C02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</w:tr>
      <w:tr w:rsidR="00256619" w:rsidRPr="007F70DB" w14:paraId="7999CF13" w14:textId="77777777" w:rsidTr="004D2B72">
        <w:tc>
          <w:tcPr>
            <w:tcW w:w="1045" w:type="dxa"/>
          </w:tcPr>
          <w:p w14:paraId="7819D036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1559398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B0BD7F5" w14:textId="77777777" w:rsidR="00256619" w:rsidRPr="007F70DB" w:rsidRDefault="00256619" w:rsidP="004D2B7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0688C26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5D565D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6B0F9B7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E68D10C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628A4F4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04D1E8D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56619" w:rsidRPr="00066F92" w14:paraId="43BBCCD4" w14:textId="77777777" w:rsidTr="004D2B72">
        <w:tc>
          <w:tcPr>
            <w:tcW w:w="9362" w:type="dxa"/>
            <w:gridSpan w:val="7"/>
          </w:tcPr>
          <w:p w14:paraId="1CAA1386" w14:textId="0696604D" w:rsidR="00256619" w:rsidRPr="00066F92" w:rsidRDefault="00256619" w:rsidP="004D2B7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</w:t>
            </w:r>
            <w:r w:rsidR="007D678A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：</w:t>
            </w:r>
            <w:r w:rsidR="00E534BE" w:rsidRPr="00E534BE">
              <w:rPr>
                <w:rFonts w:hint="eastAsia"/>
                <w:spacing w:val="0"/>
              </w:rPr>
              <w:t>ネクサステクノロジー株式会社</w:t>
            </w:r>
            <w:r>
              <w:rPr>
                <w:rFonts w:hint="eastAsia"/>
                <w:spacing w:val="0"/>
              </w:rPr>
              <w:t xml:space="preserve">　</w:t>
            </w:r>
          </w:p>
        </w:tc>
      </w:tr>
      <w:tr w:rsidR="00256619" w:rsidRPr="007F70DB" w14:paraId="1D42D73A" w14:textId="77777777" w:rsidTr="004D2B72">
        <w:tc>
          <w:tcPr>
            <w:tcW w:w="1045" w:type="dxa"/>
          </w:tcPr>
          <w:p w14:paraId="16ADAFF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04567FC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1B2F7A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48C7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1A1DFBFD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58E052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A2613C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792485" w14:textId="5A6C3987" w:rsidR="00256619" w:rsidRPr="007F70DB" w:rsidRDefault="002F6BB9" w:rsidP="004D2B72">
            <w:pPr>
              <w:pStyle w:val="a5"/>
              <w:rPr>
                <w:spacing w:val="0"/>
              </w:rPr>
            </w:pPr>
            <w:r w:rsidRPr="002F6BB9">
              <w:rPr>
                <w:spacing w:val="0"/>
              </w:rPr>
              <w:t>http://www.inexus.co.jp/</w:t>
            </w:r>
          </w:p>
          <w:p w14:paraId="757AE78B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0711A88D" w14:textId="77777777" w:rsidR="00256619" w:rsidRDefault="00256619" w:rsidP="004D2B72">
            <w:pPr>
              <w:pStyle w:val="a5"/>
              <w:rPr>
                <w:spacing w:val="0"/>
              </w:rPr>
            </w:pPr>
          </w:p>
          <w:p w14:paraId="4B7BCFCF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E026F1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</w:tr>
      <w:tr w:rsidR="00256619" w:rsidRPr="007F70DB" w14:paraId="1243FF91" w14:textId="77777777" w:rsidTr="004D2B72">
        <w:tc>
          <w:tcPr>
            <w:tcW w:w="1045" w:type="dxa"/>
          </w:tcPr>
          <w:p w14:paraId="2847803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A0ECE5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50FC6D1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94AEB29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5A2C5650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F833C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E6FE4E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DB6EC5A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3D95EF65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  <w:p w14:paraId="3C0DC019" w14:textId="77777777" w:rsidR="00256619" w:rsidRDefault="00256619" w:rsidP="004D2B72">
            <w:pPr>
              <w:pStyle w:val="a5"/>
              <w:rPr>
                <w:spacing w:val="0"/>
              </w:rPr>
            </w:pPr>
          </w:p>
          <w:p w14:paraId="768F40B7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2B12D" w14:textId="77777777" w:rsidR="00256619" w:rsidRPr="007F70DB" w:rsidRDefault="00256619" w:rsidP="004D2B72">
            <w:pPr>
              <w:pStyle w:val="a5"/>
              <w:rPr>
                <w:spacing w:val="0"/>
              </w:rPr>
            </w:pPr>
          </w:p>
        </w:tc>
      </w:tr>
      <w:tr w:rsidR="00B259F1" w:rsidRPr="007F70DB" w14:paraId="161F9478" w14:textId="77777777" w:rsidTr="004D2B72">
        <w:tc>
          <w:tcPr>
            <w:tcW w:w="1045" w:type="dxa"/>
          </w:tcPr>
          <w:p w14:paraId="61C66239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12B2FF39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7F5F15D" w14:textId="77777777" w:rsidR="00B259F1" w:rsidRPr="007F70DB" w:rsidRDefault="00B259F1" w:rsidP="004D2B7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1397DD0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59C6650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C0DC50E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74D9A8E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2F05B7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FB05F1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259F1" w:rsidRPr="00066F92" w14:paraId="1DBA282A" w14:textId="77777777" w:rsidTr="004D2B72">
        <w:tc>
          <w:tcPr>
            <w:tcW w:w="9362" w:type="dxa"/>
            <w:gridSpan w:val="7"/>
          </w:tcPr>
          <w:p w14:paraId="548F6FA0" w14:textId="77777777" w:rsidR="00B259F1" w:rsidRPr="00066F92" w:rsidRDefault="00B259F1" w:rsidP="004D2B7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甲２２：株式会社　</w:t>
            </w:r>
          </w:p>
        </w:tc>
      </w:tr>
      <w:tr w:rsidR="00B259F1" w:rsidRPr="007F70DB" w14:paraId="180F0219" w14:textId="77777777" w:rsidTr="004D2B72">
        <w:tc>
          <w:tcPr>
            <w:tcW w:w="1045" w:type="dxa"/>
          </w:tcPr>
          <w:p w14:paraId="09A3A156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11E0E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F9AF9AB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68F541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50959A2D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888D7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B6676F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BAB0A88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5BBFCAF6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67DA2B1D" w14:textId="77777777" w:rsidR="00B259F1" w:rsidRDefault="00B259F1" w:rsidP="004D2B72">
            <w:pPr>
              <w:pStyle w:val="a5"/>
              <w:rPr>
                <w:spacing w:val="0"/>
              </w:rPr>
            </w:pPr>
          </w:p>
          <w:p w14:paraId="37B4D905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F6545B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</w:tr>
      <w:tr w:rsidR="00256619" w14:paraId="5149EA75" w14:textId="77777777" w:rsidTr="007719CB">
        <w:tc>
          <w:tcPr>
            <w:tcW w:w="1045" w:type="dxa"/>
          </w:tcPr>
          <w:p w14:paraId="2369F93B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8B1929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A5113BB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136EE4F9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052D7A3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5273E04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82E2F6" w14:textId="77777777" w:rsidR="00256619" w:rsidRPr="007F70DB" w:rsidRDefault="00256619" w:rsidP="00841BCC">
            <w:pPr>
              <w:pStyle w:val="a5"/>
              <w:rPr>
                <w:spacing w:val="0"/>
              </w:rPr>
            </w:pPr>
          </w:p>
        </w:tc>
      </w:tr>
      <w:tr w:rsidR="00B259F1" w14:paraId="7D3F21DC" w14:textId="77777777" w:rsidTr="007719CB">
        <w:tc>
          <w:tcPr>
            <w:tcW w:w="1045" w:type="dxa"/>
          </w:tcPr>
          <w:p w14:paraId="495C1F29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E2439A4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EC428EF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46634971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054E30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89574FB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5B074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</w:tr>
      <w:tr w:rsidR="00B259F1" w:rsidRPr="007F70DB" w14:paraId="5E6D6B24" w14:textId="77777777" w:rsidTr="004D2B72">
        <w:tc>
          <w:tcPr>
            <w:tcW w:w="1045" w:type="dxa"/>
          </w:tcPr>
          <w:p w14:paraId="12D04729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5B46ADB6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182F356" w14:textId="77777777" w:rsidR="00B259F1" w:rsidRPr="007F70DB" w:rsidRDefault="00B259F1" w:rsidP="004D2B7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BE0A60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0A0E070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6CF012E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E6D090A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800C1D6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191CAB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259F1" w:rsidRPr="00066F92" w14:paraId="6811D27D" w14:textId="77777777" w:rsidTr="004D2B72">
        <w:tc>
          <w:tcPr>
            <w:tcW w:w="9362" w:type="dxa"/>
            <w:gridSpan w:val="7"/>
          </w:tcPr>
          <w:p w14:paraId="26B42590" w14:textId="77777777" w:rsidR="00B259F1" w:rsidRPr="00066F92" w:rsidRDefault="00B259F1" w:rsidP="004D2B7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甲２２：株式会社　</w:t>
            </w:r>
          </w:p>
        </w:tc>
      </w:tr>
      <w:tr w:rsidR="00B259F1" w:rsidRPr="007F70DB" w14:paraId="69911028" w14:textId="77777777" w:rsidTr="004D2B72">
        <w:tc>
          <w:tcPr>
            <w:tcW w:w="1045" w:type="dxa"/>
          </w:tcPr>
          <w:p w14:paraId="0EC4E2B3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39A5F9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8A11D18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E6012E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1DC804ED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71A8F4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6B5C9A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DCC501F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122A7661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  <w:p w14:paraId="020C14CC" w14:textId="77777777" w:rsidR="00B259F1" w:rsidRDefault="00B259F1" w:rsidP="004D2B72">
            <w:pPr>
              <w:pStyle w:val="a5"/>
              <w:rPr>
                <w:spacing w:val="0"/>
              </w:rPr>
            </w:pPr>
          </w:p>
          <w:p w14:paraId="24869A5F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DCF432" w14:textId="77777777" w:rsidR="00B259F1" w:rsidRPr="007F70DB" w:rsidRDefault="00B259F1" w:rsidP="004D2B72">
            <w:pPr>
              <w:pStyle w:val="a5"/>
              <w:rPr>
                <w:spacing w:val="0"/>
              </w:rPr>
            </w:pPr>
          </w:p>
        </w:tc>
      </w:tr>
      <w:tr w:rsidR="00B259F1" w14:paraId="379269F0" w14:textId="77777777" w:rsidTr="007719CB">
        <w:tc>
          <w:tcPr>
            <w:tcW w:w="1045" w:type="dxa"/>
          </w:tcPr>
          <w:p w14:paraId="19A209A3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586F21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AC38AD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31073012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BCBF9AD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B366B91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C96E1F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</w:tr>
      <w:tr w:rsidR="00B259F1" w14:paraId="7022E50C" w14:textId="77777777" w:rsidTr="007719CB">
        <w:tc>
          <w:tcPr>
            <w:tcW w:w="1045" w:type="dxa"/>
          </w:tcPr>
          <w:p w14:paraId="21EC99E7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CD8EF8A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6A3295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7A2379D5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E05DC63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1E48D1F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0698DB" w14:textId="77777777" w:rsidR="00B259F1" w:rsidRPr="007F70DB" w:rsidRDefault="00B259F1" w:rsidP="00841BCC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p w14:paraId="5F30E029" w14:textId="77777777" w:rsidR="00796E26" w:rsidRDefault="00796E26" w:rsidP="00612C5A">
      <w:pPr>
        <w:pStyle w:val="a5"/>
      </w:pPr>
    </w:p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A503" w14:textId="77777777" w:rsidR="009C2E50" w:rsidRDefault="009C2E50">
      <w:r>
        <w:separator/>
      </w:r>
    </w:p>
  </w:endnote>
  <w:endnote w:type="continuationSeparator" w:id="0">
    <w:p w14:paraId="52E2300D" w14:textId="77777777" w:rsidR="009C2E50" w:rsidRDefault="009C2E50">
      <w:r>
        <w:continuationSeparator/>
      </w:r>
    </w:p>
  </w:endnote>
  <w:endnote w:type="continuationNotice" w:id="1">
    <w:p w14:paraId="5F68CDDF" w14:textId="77777777" w:rsidR="00054717" w:rsidRDefault="00054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167F" w14:textId="77777777" w:rsidR="009C2E50" w:rsidRDefault="009C2E50">
      <w:r>
        <w:separator/>
      </w:r>
    </w:p>
  </w:footnote>
  <w:footnote w:type="continuationSeparator" w:id="0">
    <w:p w14:paraId="4F5D656A" w14:textId="77777777" w:rsidR="009C2E50" w:rsidRDefault="009C2E50">
      <w:r>
        <w:continuationSeparator/>
      </w:r>
    </w:p>
  </w:footnote>
  <w:footnote w:type="continuationNotice" w:id="1">
    <w:p w14:paraId="329BEB26" w14:textId="77777777" w:rsidR="00054717" w:rsidRDefault="00054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pan Sun Shubin">
    <w15:presenceInfo w15:providerId="Windows Live" w15:userId="90e3a638bb69b6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114FB"/>
    <w:rsid w:val="0001447C"/>
    <w:rsid w:val="000157D8"/>
    <w:rsid w:val="00021175"/>
    <w:rsid w:val="00021B54"/>
    <w:rsid w:val="00021F87"/>
    <w:rsid w:val="00025CBE"/>
    <w:rsid w:val="00026907"/>
    <w:rsid w:val="00031BFE"/>
    <w:rsid w:val="00037011"/>
    <w:rsid w:val="00037544"/>
    <w:rsid w:val="0003789D"/>
    <w:rsid w:val="000443A8"/>
    <w:rsid w:val="00046CFC"/>
    <w:rsid w:val="00050523"/>
    <w:rsid w:val="00054717"/>
    <w:rsid w:val="00054A8E"/>
    <w:rsid w:val="000612E0"/>
    <w:rsid w:val="00062931"/>
    <w:rsid w:val="0006428B"/>
    <w:rsid w:val="00066F92"/>
    <w:rsid w:val="00080225"/>
    <w:rsid w:val="00082F57"/>
    <w:rsid w:val="00086F2A"/>
    <w:rsid w:val="00087244"/>
    <w:rsid w:val="000905CF"/>
    <w:rsid w:val="0009072E"/>
    <w:rsid w:val="00094137"/>
    <w:rsid w:val="00095F72"/>
    <w:rsid w:val="00096B12"/>
    <w:rsid w:val="000A27AA"/>
    <w:rsid w:val="000B00E5"/>
    <w:rsid w:val="000B3959"/>
    <w:rsid w:val="000D3291"/>
    <w:rsid w:val="000D3CC5"/>
    <w:rsid w:val="000D49F7"/>
    <w:rsid w:val="000D6E63"/>
    <w:rsid w:val="000D6FEA"/>
    <w:rsid w:val="000E1C45"/>
    <w:rsid w:val="000E3893"/>
    <w:rsid w:val="000E4DCC"/>
    <w:rsid w:val="000F0236"/>
    <w:rsid w:val="000F086B"/>
    <w:rsid w:val="000F1605"/>
    <w:rsid w:val="000F2B4A"/>
    <w:rsid w:val="000F2BEE"/>
    <w:rsid w:val="000F5C81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694F"/>
    <w:rsid w:val="00122250"/>
    <w:rsid w:val="00123E2A"/>
    <w:rsid w:val="00125923"/>
    <w:rsid w:val="00127A4B"/>
    <w:rsid w:val="00130F79"/>
    <w:rsid w:val="001339A3"/>
    <w:rsid w:val="001352F8"/>
    <w:rsid w:val="0014119C"/>
    <w:rsid w:val="00142647"/>
    <w:rsid w:val="00144D22"/>
    <w:rsid w:val="00151AFD"/>
    <w:rsid w:val="00152B79"/>
    <w:rsid w:val="0017010B"/>
    <w:rsid w:val="00176B39"/>
    <w:rsid w:val="001819A6"/>
    <w:rsid w:val="00186DB0"/>
    <w:rsid w:val="00191246"/>
    <w:rsid w:val="00192420"/>
    <w:rsid w:val="00192AAF"/>
    <w:rsid w:val="001957AE"/>
    <w:rsid w:val="001A2C58"/>
    <w:rsid w:val="001B23ED"/>
    <w:rsid w:val="001B424B"/>
    <w:rsid w:val="001B6F58"/>
    <w:rsid w:val="001B7A17"/>
    <w:rsid w:val="001C1BF0"/>
    <w:rsid w:val="001C3425"/>
    <w:rsid w:val="001C34F9"/>
    <w:rsid w:val="001C4EB1"/>
    <w:rsid w:val="001D0F98"/>
    <w:rsid w:val="001D2447"/>
    <w:rsid w:val="001E0FB6"/>
    <w:rsid w:val="001F0EF3"/>
    <w:rsid w:val="001F15CC"/>
    <w:rsid w:val="001F43B2"/>
    <w:rsid w:val="001F50BC"/>
    <w:rsid w:val="001F513B"/>
    <w:rsid w:val="00204546"/>
    <w:rsid w:val="00204AEE"/>
    <w:rsid w:val="00205267"/>
    <w:rsid w:val="002119E5"/>
    <w:rsid w:val="00211A5F"/>
    <w:rsid w:val="00211AF0"/>
    <w:rsid w:val="002157AD"/>
    <w:rsid w:val="00221F4D"/>
    <w:rsid w:val="00231262"/>
    <w:rsid w:val="00232C46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5021"/>
    <w:rsid w:val="002673F9"/>
    <w:rsid w:val="00271D21"/>
    <w:rsid w:val="0027773F"/>
    <w:rsid w:val="00280E07"/>
    <w:rsid w:val="00282533"/>
    <w:rsid w:val="002869FF"/>
    <w:rsid w:val="00287E21"/>
    <w:rsid w:val="00296850"/>
    <w:rsid w:val="00297BF6"/>
    <w:rsid w:val="002A503F"/>
    <w:rsid w:val="002B0226"/>
    <w:rsid w:val="002B0C75"/>
    <w:rsid w:val="002B0F8D"/>
    <w:rsid w:val="002B1C41"/>
    <w:rsid w:val="002C713E"/>
    <w:rsid w:val="002D0259"/>
    <w:rsid w:val="002D4FCF"/>
    <w:rsid w:val="002D5EFD"/>
    <w:rsid w:val="002D64D7"/>
    <w:rsid w:val="002D6D99"/>
    <w:rsid w:val="002D795E"/>
    <w:rsid w:val="002E32F1"/>
    <w:rsid w:val="002E53AA"/>
    <w:rsid w:val="002E6344"/>
    <w:rsid w:val="002E6BDD"/>
    <w:rsid w:val="002F085D"/>
    <w:rsid w:val="002F1CCF"/>
    <w:rsid w:val="002F3FDF"/>
    <w:rsid w:val="002F44C2"/>
    <w:rsid w:val="002F5AEE"/>
    <w:rsid w:val="002F6BB9"/>
    <w:rsid w:val="002F7C52"/>
    <w:rsid w:val="003001CD"/>
    <w:rsid w:val="00311DC1"/>
    <w:rsid w:val="003131EC"/>
    <w:rsid w:val="003141E0"/>
    <w:rsid w:val="00316D17"/>
    <w:rsid w:val="0031729A"/>
    <w:rsid w:val="00317838"/>
    <w:rsid w:val="00325770"/>
    <w:rsid w:val="00331380"/>
    <w:rsid w:val="0033534E"/>
    <w:rsid w:val="00340C4B"/>
    <w:rsid w:val="00347666"/>
    <w:rsid w:val="0035046E"/>
    <w:rsid w:val="00352C92"/>
    <w:rsid w:val="0035418E"/>
    <w:rsid w:val="003550E3"/>
    <w:rsid w:val="0036117F"/>
    <w:rsid w:val="00365865"/>
    <w:rsid w:val="00376659"/>
    <w:rsid w:val="00376D88"/>
    <w:rsid w:val="00381EAF"/>
    <w:rsid w:val="003831EF"/>
    <w:rsid w:val="00390399"/>
    <w:rsid w:val="003914B7"/>
    <w:rsid w:val="00391571"/>
    <w:rsid w:val="00392B0A"/>
    <w:rsid w:val="00395AF1"/>
    <w:rsid w:val="00397BDE"/>
    <w:rsid w:val="00397EBF"/>
    <w:rsid w:val="003A49E8"/>
    <w:rsid w:val="003A6AF9"/>
    <w:rsid w:val="003B027C"/>
    <w:rsid w:val="003B46EC"/>
    <w:rsid w:val="003B79AC"/>
    <w:rsid w:val="003C562E"/>
    <w:rsid w:val="003D04F9"/>
    <w:rsid w:val="003D0695"/>
    <w:rsid w:val="003D435B"/>
    <w:rsid w:val="003D5BAF"/>
    <w:rsid w:val="003F4EF5"/>
    <w:rsid w:val="00403B2F"/>
    <w:rsid w:val="004055BA"/>
    <w:rsid w:val="00412DF2"/>
    <w:rsid w:val="00414096"/>
    <w:rsid w:val="00415884"/>
    <w:rsid w:val="00415AE3"/>
    <w:rsid w:val="00420E04"/>
    <w:rsid w:val="00422180"/>
    <w:rsid w:val="00425A19"/>
    <w:rsid w:val="00427B4D"/>
    <w:rsid w:val="00433EFD"/>
    <w:rsid w:val="00436EA0"/>
    <w:rsid w:val="0044341B"/>
    <w:rsid w:val="00444C25"/>
    <w:rsid w:val="00447BED"/>
    <w:rsid w:val="004516EB"/>
    <w:rsid w:val="0045419E"/>
    <w:rsid w:val="00456970"/>
    <w:rsid w:val="00463E34"/>
    <w:rsid w:val="00467BFE"/>
    <w:rsid w:val="00467C21"/>
    <w:rsid w:val="00476896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D8E"/>
    <w:rsid w:val="004A38FD"/>
    <w:rsid w:val="004A3C1A"/>
    <w:rsid w:val="004A7059"/>
    <w:rsid w:val="004D5F85"/>
    <w:rsid w:val="004E309E"/>
    <w:rsid w:val="004E4C16"/>
    <w:rsid w:val="004F0D07"/>
    <w:rsid w:val="004F1319"/>
    <w:rsid w:val="004F471E"/>
    <w:rsid w:val="00500F48"/>
    <w:rsid w:val="005168B1"/>
    <w:rsid w:val="005220E7"/>
    <w:rsid w:val="0052396C"/>
    <w:rsid w:val="0052470E"/>
    <w:rsid w:val="00531514"/>
    <w:rsid w:val="00537946"/>
    <w:rsid w:val="0054366A"/>
    <w:rsid w:val="005439F4"/>
    <w:rsid w:val="00553903"/>
    <w:rsid w:val="00556236"/>
    <w:rsid w:val="00556E47"/>
    <w:rsid w:val="00560B0E"/>
    <w:rsid w:val="005703C7"/>
    <w:rsid w:val="0057259A"/>
    <w:rsid w:val="0057316F"/>
    <w:rsid w:val="0057764E"/>
    <w:rsid w:val="005839C7"/>
    <w:rsid w:val="00583B1C"/>
    <w:rsid w:val="00586944"/>
    <w:rsid w:val="005926CD"/>
    <w:rsid w:val="0059372C"/>
    <w:rsid w:val="005A04BA"/>
    <w:rsid w:val="005A2931"/>
    <w:rsid w:val="005A2A92"/>
    <w:rsid w:val="005A44BC"/>
    <w:rsid w:val="005A59C6"/>
    <w:rsid w:val="005C13C4"/>
    <w:rsid w:val="005C603E"/>
    <w:rsid w:val="005C60BE"/>
    <w:rsid w:val="005D2FF2"/>
    <w:rsid w:val="005D469D"/>
    <w:rsid w:val="005D4D44"/>
    <w:rsid w:val="005E1452"/>
    <w:rsid w:val="005E2021"/>
    <w:rsid w:val="005E276E"/>
    <w:rsid w:val="005E622F"/>
    <w:rsid w:val="005E70D9"/>
    <w:rsid w:val="005F0204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561F"/>
    <w:rsid w:val="00637BFB"/>
    <w:rsid w:val="006427AB"/>
    <w:rsid w:val="00642B35"/>
    <w:rsid w:val="0064359F"/>
    <w:rsid w:val="006460F7"/>
    <w:rsid w:val="006467C7"/>
    <w:rsid w:val="00650851"/>
    <w:rsid w:val="00652BD2"/>
    <w:rsid w:val="006624FF"/>
    <w:rsid w:val="0066437A"/>
    <w:rsid w:val="006711FA"/>
    <w:rsid w:val="00671F57"/>
    <w:rsid w:val="00673EDC"/>
    <w:rsid w:val="00680D58"/>
    <w:rsid w:val="006830F4"/>
    <w:rsid w:val="006857E6"/>
    <w:rsid w:val="006900E8"/>
    <w:rsid w:val="0069067F"/>
    <w:rsid w:val="00695445"/>
    <w:rsid w:val="006A0676"/>
    <w:rsid w:val="006A2A71"/>
    <w:rsid w:val="006A485F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720"/>
    <w:rsid w:val="006C5A98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22E01"/>
    <w:rsid w:val="00723826"/>
    <w:rsid w:val="00724A6B"/>
    <w:rsid w:val="00725C39"/>
    <w:rsid w:val="00726A9A"/>
    <w:rsid w:val="007458D1"/>
    <w:rsid w:val="007478DA"/>
    <w:rsid w:val="00750D23"/>
    <w:rsid w:val="00757766"/>
    <w:rsid w:val="007601CA"/>
    <w:rsid w:val="00760575"/>
    <w:rsid w:val="00763C85"/>
    <w:rsid w:val="007640A3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6864"/>
    <w:rsid w:val="007B2874"/>
    <w:rsid w:val="007B4F66"/>
    <w:rsid w:val="007C6592"/>
    <w:rsid w:val="007D29AB"/>
    <w:rsid w:val="007D678A"/>
    <w:rsid w:val="007E472C"/>
    <w:rsid w:val="007E53C8"/>
    <w:rsid w:val="007E72E6"/>
    <w:rsid w:val="007E7A22"/>
    <w:rsid w:val="007F46A5"/>
    <w:rsid w:val="007F70DB"/>
    <w:rsid w:val="00801722"/>
    <w:rsid w:val="0080339C"/>
    <w:rsid w:val="00804FE9"/>
    <w:rsid w:val="008051C5"/>
    <w:rsid w:val="00805540"/>
    <w:rsid w:val="00806F22"/>
    <w:rsid w:val="00816E73"/>
    <w:rsid w:val="00821678"/>
    <w:rsid w:val="00823629"/>
    <w:rsid w:val="008268FD"/>
    <w:rsid w:val="00831399"/>
    <w:rsid w:val="00834670"/>
    <w:rsid w:val="00841BCC"/>
    <w:rsid w:val="00843DE7"/>
    <w:rsid w:val="00847A44"/>
    <w:rsid w:val="00851D5D"/>
    <w:rsid w:val="00853BCE"/>
    <w:rsid w:val="00854CB1"/>
    <w:rsid w:val="00856096"/>
    <w:rsid w:val="008560C2"/>
    <w:rsid w:val="00856F8C"/>
    <w:rsid w:val="0086161B"/>
    <w:rsid w:val="00865220"/>
    <w:rsid w:val="00865384"/>
    <w:rsid w:val="00866742"/>
    <w:rsid w:val="008725E5"/>
    <w:rsid w:val="00872C64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C2A3A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D23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8C3"/>
    <w:rsid w:val="00932C88"/>
    <w:rsid w:val="0093622E"/>
    <w:rsid w:val="00937E6D"/>
    <w:rsid w:val="00940442"/>
    <w:rsid w:val="00941A1E"/>
    <w:rsid w:val="00943B5D"/>
    <w:rsid w:val="009547EF"/>
    <w:rsid w:val="00960402"/>
    <w:rsid w:val="009700E8"/>
    <w:rsid w:val="0097078E"/>
    <w:rsid w:val="00974E7C"/>
    <w:rsid w:val="00977333"/>
    <w:rsid w:val="00977D81"/>
    <w:rsid w:val="00983B4E"/>
    <w:rsid w:val="00992979"/>
    <w:rsid w:val="0099738F"/>
    <w:rsid w:val="009A39D5"/>
    <w:rsid w:val="009A6625"/>
    <w:rsid w:val="009B0BC5"/>
    <w:rsid w:val="009B18DD"/>
    <w:rsid w:val="009C1A6F"/>
    <w:rsid w:val="009C2D22"/>
    <w:rsid w:val="009C2E50"/>
    <w:rsid w:val="009C6263"/>
    <w:rsid w:val="009D0FBD"/>
    <w:rsid w:val="009D49C8"/>
    <w:rsid w:val="009D5DEF"/>
    <w:rsid w:val="009E31B4"/>
    <w:rsid w:val="009E3B00"/>
    <w:rsid w:val="009E58B4"/>
    <w:rsid w:val="009E5A3B"/>
    <w:rsid w:val="009E5A87"/>
    <w:rsid w:val="009E7CAA"/>
    <w:rsid w:val="009F64B3"/>
    <w:rsid w:val="009F6AF6"/>
    <w:rsid w:val="00A07FBA"/>
    <w:rsid w:val="00A20254"/>
    <w:rsid w:val="00A217AA"/>
    <w:rsid w:val="00A23EAF"/>
    <w:rsid w:val="00A26D4B"/>
    <w:rsid w:val="00A312A0"/>
    <w:rsid w:val="00A35DC6"/>
    <w:rsid w:val="00A3634F"/>
    <w:rsid w:val="00A379B1"/>
    <w:rsid w:val="00A41281"/>
    <w:rsid w:val="00A51415"/>
    <w:rsid w:val="00A51B3A"/>
    <w:rsid w:val="00A51C6A"/>
    <w:rsid w:val="00A56C19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1620"/>
    <w:rsid w:val="00A825E8"/>
    <w:rsid w:val="00A863F4"/>
    <w:rsid w:val="00A874BD"/>
    <w:rsid w:val="00A87796"/>
    <w:rsid w:val="00A96BE8"/>
    <w:rsid w:val="00A97550"/>
    <w:rsid w:val="00AA241D"/>
    <w:rsid w:val="00AA3169"/>
    <w:rsid w:val="00AA57E1"/>
    <w:rsid w:val="00AB1239"/>
    <w:rsid w:val="00AB66CD"/>
    <w:rsid w:val="00AC58C3"/>
    <w:rsid w:val="00AD0EFE"/>
    <w:rsid w:val="00AD0FF4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6F31"/>
    <w:rsid w:val="00AF710B"/>
    <w:rsid w:val="00B01D66"/>
    <w:rsid w:val="00B03603"/>
    <w:rsid w:val="00B0396D"/>
    <w:rsid w:val="00B07029"/>
    <w:rsid w:val="00B114A5"/>
    <w:rsid w:val="00B11D0A"/>
    <w:rsid w:val="00B227F4"/>
    <w:rsid w:val="00B259F1"/>
    <w:rsid w:val="00B26145"/>
    <w:rsid w:val="00B30D28"/>
    <w:rsid w:val="00B34C62"/>
    <w:rsid w:val="00B441B9"/>
    <w:rsid w:val="00B52735"/>
    <w:rsid w:val="00B61ED0"/>
    <w:rsid w:val="00B64AD2"/>
    <w:rsid w:val="00B67B5D"/>
    <w:rsid w:val="00B70343"/>
    <w:rsid w:val="00B707F0"/>
    <w:rsid w:val="00B73817"/>
    <w:rsid w:val="00B73EB8"/>
    <w:rsid w:val="00B800D4"/>
    <w:rsid w:val="00B83BEC"/>
    <w:rsid w:val="00B949DC"/>
    <w:rsid w:val="00BA4FD2"/>
    <w:rsid w:val="00BA61E4"/>
    <w:rsid w:val="00BB01ED"/>
    <w:rsid w:val="00BB42C3"/>
    <w:rsid w:val="00BB6021"/>
    <w:rsid w:val="00BB758A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7465"/>
    <w:rsid w:val="00BF04B8"/>
    <w:rsid w:val="00BF20C1"/>
    <w:rsid w:val="00BF30B3"/>
    <w:rsid w:val="00BF356B"/>
    <w:rsid w:val="00C10A2A"/>
    <w:rsid w:val="00C226CD"/>
    <w:rsid w:val="00C231E4"/>
    <w:rsid w:val="00C23210"/>
    <w:rsid w:val="00C270F1"/>
    <w:rsid w:val="00C30792"/>
    <w:rsid w:val="00C3222E"/>
    <w:rsid w:val="00C32FE5"/>
    <w:rsid w:val="00C434AC"/>
    <w:rsid w:val="00C462D9"/>
    <w:rsid w:val="00C5443E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93608"/>
    <w:rsid w:val="00C96AAE"/>
    <w:rsid w:val="00C96D99"/>
    <w:rsid w:val="00CA1758"/>
    <w:rsid w:val="00CA2D64"/>
    <w:rsid w:val="00CA4A26"/>
    <w:rsid w:val="00CA6A46"/>
    <w:rsid w:val="00CB22AC"/>
    <w:rsid w:val="00CB4176"/>
    <w:rsid w:val="00CB7ECF"/>
    <w:rsid w:val="00CC2142"/>
    <w:rsid w:val="00CC4B85"/>
    <w:rsid w:val="00CD3182"/>
    <w:rsid w:val="00CD726C"/>
    <w:rsid w:val="00CD7359"/>
    <w:rsid w:val="00CE4037"/>
    <w:rsid w:val="00CE6DFF"/>
    <w:rsid w:val="00CE71BC"/>
    <w:rsid w:val="00CF1683"/>
    <w:rsid w:val="00CF1DE7"/>
    <w:rsid w:val="00CF3B06"/>
    <w:rsid w:val="00CF3ED6"/>
    <w:rsid w:val="00CF4C66"/>
    <w:rsid w:val="00CF4DC3"/>
    <w:rsid w:val="00D07352"/>
    <w:rsid w:val="00D143B6"/>
    <w:rsid w:val="00D20261"/>
    <w:rsid w:val="00D21085"/>
    <w:rsid w:val="00D2216D"/>
    <w:rsid w:val="00D22730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502C4"/>
    <w:rsid w:val="00D52798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2A99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C1287"/>
    <w:rsid w:val="00DC2BF2"/>
    <w:rsid w:val="00DD0F88"/>
    <w:rsid w:val="00DD2B50"/>
    <w:rsid w:val="00DD3770"/>
    <w:rsid w:val="00DD54A1"/>
    <w:rsid w:val="00DD5EC8"/>
    <w:rsid w:val="00DE1C98"/>
    <w:rsid w:val="00DE225C"/>
    <w:rsid w:val="00DE25B8"/>
    <w:rsid w:val="00DE2CC0"/>
    <w:rsid w:val="00DE68C6"/>
    <w:rsid w:val="00DF1A2B"/>
    <w:rsid w:val="00DF4DEA"/>
    <w:rsid w:val="00E11D1B"/>
    <w:rsid w:val="00E1286C"/>
    <w:rsid w:val="00E141F8"/>
    <w:rsid w:val="00E1601E"/>
    <w:rsid w:val="00E258EB"/>
    <w:rsid w:val="00E25C63"/>
    <w:rsid w:val="00E32DE2"/>
    <w:rsid w:val="00E34DCA"/>
    <w:rsid w:val="00E356AF"/>
    <w:rsid w:val="00E35BCE"/>
    <w:rsid w:val="00E408FB"/>
    <w:rsid w:val="00E42DCD"/>
    <w:rsid w:val="00E534BE"/>
    <w:rsid w:val="00E54F38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F0133"/>
    <w:rsid w:val="00EF253D"/>
    <w:rsid w:val="00EF3428"/>
    <w:rsid w:val="00EF614B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FEE"/>
    <w:rsid w:val="00F25F33"/>
    <w:rsid w:val="00F3040D"/>
    <w:rsid w:val="00F345BB"/>
    <w:rsid w:val="00F36C52"/>
    <w:rsid w:val="00F42492"/>
    <w:rsid w:val="00F46C90"/>
    <w:rsid w:val="00F46DEA"/>
    <w:rsid w:val="00F501AB"/>
    <w:rsid w:val="00F53711"/>
    <w:rsid w:val="00F539E9"/>
    <w:rsid w:val="00F57066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45F4"/>
    <w:rsid w:val="00F95455"/>
    <w:rsid w:val="00FB702B"/>
    <w:rsid w:val="00FC0A00"/>
    <w:rsid w:val="00FC57C2"/>
    <w:rsid w:val="00FC5C61"/>
    <w:rsid w:val="00FC624F"/>
    <w:rsid w:val="00FD76A4"/>
    <w:rsid w:val="00FE6CF0"/>
    <w:rsid w:val="00FF21EE"/>
    <w:rsid w:val="00FF2E8B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2887</Words>
  <Characters>3630</Characters>
  <Application>Microsoft Office Word</Application>
  <DocSecurity>0</DocSecurity>
  <Lines>30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25</cp:revision>
  <cp:lastPrinted>2022-03-26T05:51:00Z</cp:lastPrinted>
  <dcterms:created xsi:type="dcterms:W3CDTF">2022-04-19T07:53:00Z</dcterms:created>
  <dcterms:modified xsi:type="dcterms:W3CDTF">2022-04-19T08:49:00Z</dcterms:modified>
</cp:coreProperties>
</file>